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63A3C" w14:textId="296E79CF" w:rsidR="002917A4" w:rsidRPr="00EE11A3" w:rsidRDefault="00EE11A3" w:rsidP="005F5496">
      <w:pPr>
        <w:spacing w:line="360" w:lineRule="auto"/>
        <w:jc w:val="center"/>
        <w:rPr>
          <w:rFonts w:ascii="Arial" w:hAnsi="Arial" w:cs="Arial"/>
          <w:b/>
        </w:rPr>
      </w:pPr>
      <w:bookmarkStart w:id="0" w:name="_Hlk505009918"/>
      <w:r w:rsidRPr="00EE11A3">
        <w:rPr>
          <w:rFonts w:ascii="Arial" w:hAnsi="Arial" w:cs="Arial"/>
          <w:b/>
        </w:rPr>
        <w:t>Third-party punishers do not compete to be chosen as partners</w:t>
      </w:r>
    </w:p>
    <w:p w14:paraId="5FB270BE" w14:textId="77777777" w:rsidR="003D0818" w:rsidRPr="00EE11A3" w:rsidRDefault="003D0818" w:rsidP="005F5496">
      <w:pPr>
        <w:spacing w:line="360" w:lineRule="auto"/>
        <w:jc w:val="center"/>
        <w:rPr>
          <w:rFonts w:ascii="Arial" w:hAnsi="Arial" w:cs="Arial"/>
          <w:b/>
        </w:rPr>
      </w:pPr>
    </w:p>
    <w:p w14:paraId="3BC1F550" w14:textId="54848DA2" w:rsidR="003D0818" w:rsidRDefault="003D0818" w:rsidP="005F5496">
      <w:pPr>
        <w:spacing w:line="360" w:lineRule="auto"/>
        <w:jc w:val="center"/>
        <w:rPr>
          <w:rFonts w:ascii="Arial" w:hAnsi="Arial" w:cs="Arial"/>
        </w:rPr>
      </w:pPr>
      <w:r w:rsidRPr="00EE11A3">
        <w:rPr>
          <w:rFonts w:ascii="Arial" w:hAnsi="Arial" w:cs="Arial"/>
        </w:rPr>
        <w:t>Tommaso Batistoni</w:t>
      </w:r>
      <w:r w:rsidR="00F676C4" w:rsidRPr="00F676C4">
        <w:rPr>
          <w:rFonts w:ascii="Arial" w:hAnsi="Arial" w:cs="Arial"/>
          <w:vertAlign w:val="superscript"/>
        </w:rPr>
        <w:t>1</w:t>
      </w:r>
      <w:r w:rsidRPr="00EE11A3">
        <w:rPr>
          <w:rFonts w:ascii="Arial" w:hAnsi="Arial" w:cs="Arial"/>
        </w:rPr>
        <w:t>, Pat Barclay</w:t>
      </w:r>
      <w:r w:rsidR="00F676C4" w:rsidRPr="00F676C4">
        <w:rPr>
          <w:rFonts w:ascii="Arial" w:hAnsi="Arial" w:cs="Arial"/>
          <w:vertAlign w:val="superscript"/>
        </w:rPr>
        <w:t>2</w:t>
      </w:r>
      <w:r w:rsidRPr="00EE11A3">
        <w:rPr>
          <w:rFonts w:ascii="Arial" w:hAnsi="Arial" w:cs="Arial"/>
        </w:rPr>
        <w:t xml:space="preserve"> &amp; Nichola J Raihani</w:t>
      </w:r>
      <w:r w:rsidR="00F676C4" w:rsidRPr="00F676C4">
        <w:rPr>
          <w:rFonts w:ascii="Arial" w:hAnsi="Arial" w:cs="Arial"/>
          <w:vertAlign w:val="superscript"/>
        </w:rPr>
        <w:t>3</w:t>
      </w:r>
    </w:p>
    <w:p w14:paraId="1D54E54E" w14:textId="77777777" w:rsidR="00FE0C4E" w:rsidRDefault="00FE0C4E" w:rsidP="005F5496">
      <w:pPr>
        <w:spacing w:line="360" w:lineRule="auto"/>
        <w:jc w:val="center"/>
        <w:rPr>
          <w:rFonts w:ascii="Arial" w:hAnsi="Arial" w:cs="Arial"/>
        </w:rPr>
      </w:pPr>
    </w:p>
    <w:p w14:paraId="62520ADB" w14:textId="2B207089" w:rsidR="00FE0C4E" w:rsidRDefault="00F676C4" w:rsidP="00F676C4">
      <w:pPr>
        <w:pStyle w:val="ListParagraph"/>
        <w:numPr>
          <w:ilvl w:val="0"/>
          <w:numId w:val="12"/>
        </w:numPr>
        <w:spacing w:line="360" w:lineRule="auto"/>
        <w:jc w:val="center"/>
        <w:rPr>
          <w:rFonts w:ascii="Arial" w:hAnsi="Arial" w:cs="Arial"/>
        </w:rPr>
      </w:pPr>
      <w:r>
        <w:rPr>
          <w:rFonts w:ascii="Arial" w:hAnsi="Arial" w:cs="Arial"/>
        </w:rPr>
        <w:t>Centre for Experimental Social Sciences, University of Oxford, UK, OX1 1NF</w:t>
      </w:r>
    </w:p>
    <w:p w14:paraId="76309A44" w14:textId="2C1C7DB0" w:rsidR="00F676C4" w:rsidRDefault="00F676C4" w:rsidP="00F676C4">
      <w:pPr>
        <w:pStyle w:val="ListParagraph"/>
        <w:numPr>
          <w:ilvl w:val="0"/>
          <w:numId w:val="12"/>
        </w:numPr>
        <w:spacing w:line="360" w:lineRule="auto"/>
        <w:jc w:val="center"/>
        <w:rPr>
          <w:rFonts w:ascii="Arial" w:hAnsi="Arial" w:cs="Arial"/>
        </w:rPr>
      </w:pPr>
      <w:r>
        <w:rPr>
          <w:rFonts w:ascii="Arial" w:hAnsi="Arial" w:cs="Arial"/>
        </w:rPr>
        <w:t>Department of Psychology, University of Guelph, Canada, N1G 2W1</w:t>
      </w:r>
    </w:p>
    <w:p w14:paraId="52AD919A" w14:textId="07F4B62F" w:rsidR="00F676C4" w:rsidRPr="00F676C4" w:rsidRDefault="00F676C4" w:rsidP="00F676C4">
      <w:pPr>
        <w:pStyle w:val="ListParagraph"/>
        <w:numPr>
          <w:ilvl w:val="0"/>
          <w:numId w:val="12"/>
        </w:numPr>
        <w:spacing w:line="360" w:lineRule="auto"/>
        <w:jc w:val="center"/>
        <w:rPr>
          <w:rFonts w:ascii="Arial" w:hAnsi="Arial" w:cs="Arial"/>
        </w:rPr>
      </w:pPr>
      <w:r>
        <w:rPr>
          <w:rFonts w:ascii="Arial" w:hAnsi="Arial" w:cs="Arial"/>
        </w:rPr>
        <w:t>Department of Experimental Psychology, University College London, UK, WC1H 0AP</w:t>
      </w:r>
    </w:p>
    <w:p w14:paraId="775301D5" w14:textId="7A3A1171" w:rsidR="002917A4" w:rsidRPr="00EE11A3" w:rsidRDefault="002917A4" w:rsidP="005F5496">
      <w:pPr>
        <w:spacing w:line="360" w:lineRule="auto"/>
        <w:jc w:val="both"/>
        <w:rPr>
          <w:rFonts w:ascii="Arial" w:hAnsi="Arial" w:cs="Arial"/>
        </w:rPr>
      </w:pPr>
    </w:p>
    <w:p w14:paraId="52783C2B" w14:textId="23F4AF12" w:rsidR="008A3629" w:rsidRPr="00EE11A3" w:rsidRDefault="008A3629" w:rsidP="008D4981">
      <w:pPr>
        <w:spacing w:line="360" w:lineRule="auto"/>
        <w:jc w:val="both"/>
        <w:outlineLvl w:val="0"/>
        <w:rPr>
          <w:rFonts w:ascii="Arial" w:hAnsi="Arial" w:cs="Arial"/>
          <w:b/>
        </w:rPr>
      </w:pPr>
      <w:r w:rsidRPr="00EE11A3">
        <w:rPr>
          <w:rFonts w:ascii="Arial" w:hAnsi="Arial" w:cs="Arial"/>
          <w:b/>
        </w:rPr>
        <w:t>Abstract</w:t>
      </w:r>
    </w:p>
    <w:p w14:paraId="5AC126E8" w14:textId="63C79967" w:rsidR="00555488" w:rsidRPr="00555488" w:rsidRDefault="005F5496" w:rsidP="005F5496">
      <w:pPr>
        <w:spacing w:line="360" w:lineRule="auto"/>
        <w:jc w:val="both"/>
        <w:rPr>
          <w:rFonts w:ascii="Arial" w:hAnsi="Arial" w:cs="Arial"/>
        </w:rPr>
      </w:pPr>
      <w:r w:rsidRPr="00555488">
        <w:rPr>
          <w:rFonts w:ascii="Arial" w:hAnsi="Arial" w:cs="Arial"/>
        </w:rPr>
        <w:t>Third-party punishment has been hypothesised to act as an honest signal of cooperative intent. Previous theoretical and empirical work has shown that individuals might escalate signals of cooperative intent when there is competition to be chosen as a partner. Here, w</w:t>
      </w:r>
      <w:r w:rsidR="00EC2E10" w:rsidRPr="00555488">
        <w:rPr>
          <w:rFonts w:ascii="Arial" w:hAnsi="Arial" w:cs="Arial"/>
        </w:rPr>
        <w:t xml:space="preserve">e investigate the hypothesis that competition </w:t>
      </w:r>
      <w:r w:rsidRPr="00555488">
        <w:rPr>
          <w:rFonts w:ascii="Arial" w:hAnsi="Arial" w:cs="Arial"/>
        </w:rPr>
        <w:t xml:space="preserve">to be </w:t>
      </w:r>
      <w:r w:rsidR="00EC2E10" w:rsidRPr="00555488">
        <w:rPr>
          <w:rFonts w:ascii="Arial" w:hAnsi="Arial" w:cs="Arial"/>
        </w:rPr>
        <w:t xml:space="preserve">chosen </w:t>
      </w:r>
      <w:r w:rsidR="00081874" w:rsidRPr="00555488">
        <w:rPr>
          <w:rFonts w:ascii="Arial" w:hAnsi="Arial" w:cs="Arial"/>
        </w:rPr>
        <w:t xml:space="preserve">as </w:t>
      </w:r>
      <w:r w:rsidRPr="00555488">
        <w:rPr>
          <w:rFonts w:ascii="Arial" w:hAnsi="Arial" w:cs="Arial"/>
        </w:rPr>
        <w:t xml:space="preserve">a </w:t>
      </w:r>
      <w:r w:rsidR="00081874" w:rsidRPr="00555488">
        <w:rPr>
          <w:rFonts w:ascii="Arial" w:hAnsi="Arial" w:cs="Arial"/>
        </w:rPr>
        <w:t>social partner</w:t>
      </w:r>
      <w:r w:rsidR="00846467" w:rsidRPr="00555488">
        <w:rPr>
          <w:rFonts w:ascii="Arial" w:hAnsi="Arial" w:cs="Arial"/>
        </w:rPr>
        <w:t xml:space="preserve"> </w:t>
      </w:r>
      <w:r w:rsidRPr="00555488">
        <w:rPr>
          <w:rFonts w:ascii="Arial" w:hAnsi="Arial" w:cs="Arial"/>
        </w:rPr>
        <w:t>leads to escalating investment in third-party punishment</w:t>
      </w:r>
      <w:r w:rsidR="00EC2E10" w:rsidRPr="00555488">
        <w:rPr>
          <w:rFonts w:ascii="Arial" w:hAnsi="Arial" w:cs="Arial"/>
        </w:rPr>
        <w:t xml:space="preserve">. </w:t>
      </w:r>
      <w:r w:rsidR="00A455F4" w:rsidRPr="00555488">
        <w:rPr>
          <w:rFonts w:ascii="Arial" w:hAnsi="Arial" w:cs="Arial"/>
        </w:rPr>
        <w:t>In the same scenario, w</w:t>
      </w:r>
      <w:r w:rsidR="00CB5AA5" w:rsidRPr="00555488">
        <w:rPr>
          <w:rFonts w:ascii="Arial" w:hAnsi="Arial" w:cs="Arial"/>
        </w:rPr>
        <w:t>e</w:t>
      </w:r>
      <w:r w:rsidR="00EC2E10" w:rsidRPr="00555488">
        <w:rPr>
          <w:rFonts w:ascii="Arial" w:hAnsi="Arial" w:cs="Arial"/>
        </w:rPr>
        <w:t xml:space="preserve"> also consider the case of signalling via </w:t>
      </w:r>
      <w:r w:rsidR="002017E1" w:rsidRPr="00555488">
        <w:rPr>
          <w:rFonts w:ascii="Arial" w:hAnsi="Arial" w:cs="Arial"/>
        </w:rPr>
        <w:t>help</w:t>
      </w:r>
      <w:r w:rsidR="00DF05E0" w:rsidRPr="00555488">
        <w:rPr>
          <w:rFonts w:ascii="Arial" w:hAnsi="Arial" w:cs="Arial"/>
        </w:rPr>
        <w:t>ful</w:t>
      </w:r>
      <w:r w:rsidR="00EC2E10" w:rsidRPr="00555488">
        <w:rPr>
          <w:rFonts w:ascii="Arial" w:hAnsi="Arial" w:cs="Arial"/>
        </w:rPr>
        <w:t xml:space="preserve"> acts to provide a direct test of the relative strength of the</w:t>
      </w:r>
      <w:r w:rsidR="003D0818" w:rsidRPr="00555488">
        <w:rPr>
          <w:rFonts w:ascii="Arial" w:hAnsi="Arial" w:cs="Arial"/>
        </w:rPr>
        <w:t xml:space="preserve"> two types of signals. </w:t>
      </w:r>
      <w:r w:rsidR="00D709BD">
        <w:rPr>
          <w:rFonts w:ascii="Arial" w:hAnsi="Arial" w:cs="Arial"/>
        </w:rPr>
        <w:t xml:space="preserve">Investments in third-party helping were higher than investments in third-party punishment – and also exhibited a more robust positive association with audience effects. We did not find a clear effect of partner choice (over and above simply being observed) on either punishment or helping investments. </w:t>
      </w:r>
      <w:r w:rsidR="009C299E">
        <w:rPr>
          <w:rFonts w:ascii="Arial" w:hAnsi="Arial" w:cs="Arial"/>
        </w:rPr>
        <w:t>T</w:t>
      </w:r>
      <w:r w:rsidR="00FE0C4E">
        <w:rPr>
          <w:rFonts w:ascii="Arial" w:hAnsi="Arial" w:cs="Arial"/>
        </w:rPr>
        <w:t>hird-parties</w:t>
      </w:r>
      <w:r w:rsidR="00555488" w:rsidRPr="00555488">
        <w:rPr>
          <w:rFonts w:ascii="Arial" w:hAnsi="Arial" w:cs="Arial"/>
        </w:rPr>
        <w:t xml:space="preserve"> who invested more in helping were preferred as partners and were sent more money in a subsequent trust game. Third-party punishers were slightly preferred as interaction partners but less so than third-party helpers. In addition, we found that the amount invested in third-party punishment or helping was a reliable indicator of the individual’s trustworthiness: those who invested more returned a higher proportion of any entrusted amount. </w:t>
      </w:r>
      <w:r w:rsidR="000713ED">
        <w:rPr>
          <w:rFonts w:ascii="Arial" w:hAnsi="Arial" w:cs="Arial"/>
        </w:rPr>
        <w:t xml:space="preserve">Individuals who did not invest in third-party helping were more likely to be untrustworthy, but the same was not true for individuals who did not invest in third-party punishment. This supports the conception of help as a less ambiguous signal of cooperative intent. </w:t>
      </w:r>
    </w:p>
    <w:p w14:paraId="1D8D4B45" w14:textId="77777777" w:rsidR="00FD3E42" w:rsidRDefault="00FD3E42" w:rsidP="005F5496">
      <w:pPr>
        <w:spacing w:line="360" w:lineRule="auto"/>
        <w:jc w:val="both"/>
        <w:rPr>
          <w:rFonts w:ascii="Arial" w:hAnsi="Arial" w:cs="Arial"/>
        </w:rPr>
      </w:pPr>
    </w:p>
    <w:p w14:paraId="4A8EBED5" w14:textId="77777777" w:rsidR="00555488" w:rsidRPr="00EE11A3" w:rsidRDefault="00555488" w:rsidP="005F5496">
      <w:pPr>
        <w:spacing w:line="360" w:lineRule="auto"/>
        <w:jc w:val="both"/>
        <w:rPr>
          <w:rFonts w:ascii="Arial" w:hAnsi="Arial" w:cs="Arial"/>
          <w:b/>
        </w:rPr>
        <w:sectPr w:rsidR="00555488" w:rsidRPr="00EE11A3" w:rsidSect="005F5496">
          <w:footerReference w:type="default" r:id="rId8"/>
          <w:pgSz w:w="11906" w:h="16838"/>
          <w:pgMar w:top="1440" w:right="1440" w:bottom="1440" w:left="1440" w:header="708" w:footer="708" w:gutter="0"/>
          <w:lnNumType w:countBy="1" w:restart="continuous"/>
          <w:cols w:space="708"/>
          <w:docGrid w:linePitch="360"/>
        </w:sectPr>
      </w:pPr>
    </w:p>
    <w:p w14:paraId="465C4448" w14:textId="77777777" w:rsidR="00D709BD" w:rsidRDefault="00D709BD">
      <w:pPr>
        <w:rPr>
          <w:rFonts w:ascii="Arial" w:hAnsi="Arial" w:cs="Arial"/>
          <w:b/>
        </w:rPr>
      </w:pPr>
      <w:r>
        <w:rPr>
          <w:rFonts w:ascii="Arial" w:hAnsi="Arial" w:cs="Arial"/>
          <w:b/>
        </w:rPr>
        <w:br w:type="page"/>
      </w:r>
    </w:p>
    <w:p w14:paraId="588971FC" w14:textId="3EDD2EE1" w:rsidR="000A568F" w:rsidRPr="00EE11A3" w:rsidRDefault="000A568F" w:rsidP="008D4981">
      <w:pPr>
        <w:spacing w:line="360" w:lineRule="auto"/>
        <w:jc w:val="both"/>
        <w:outlineLvl w:val="0"/>
        <w:rPr>
          <w:rFonts w:ascii="Arial" w:hAnsi="Arial" w:cs="Arial"/>
          <w:b/>
        </w:rPr>
      </w:pPr>
      <w:r w:rsidRPr="00EE11A3">
        <w:rPr>
          <w:rFonts w:ascii="Arial" w:hAnsi="Arial" w:cs="Arial"/>
          <w:b/>
        </w:rPr>
        <w:lastRenderedPageBreak/>
        <w:t>Introduction</w:t>
      </w:r>
    </w:p>
    <w:p w14:paraId="1A036FB2" w14:textId="4729D6B7" w:rsidR="00543202" w:rsidRPr="00EE11A3" w:rsidRDefault="000A568F" w:rsidP="005F5496">
      <w:pPr>
        <w:spacing w:line="360" w:lineRule="auto"/>
        <w:jc w:val="both"/>
        <w:rPr>
          <w:rFonts w:ascii="Arial" w:hAnsi="Arial" w:cs="Arial"/>
        </w:rPr>
      </w:pPr>
      <w:r w:rsidRPr="00EE11A3">
        <w:rPr>
          <w:rFonts w:ascii="Arial" w:hAnsi="Arial" w:cs="Arial"/>
        </w:rPr>
        <w:t xml:space="preserve">Punishment </w:t>
      </w:r>
      <w:r w:rsidR="003D0818" w:rsidRPr="00EE11A3">
        <w:rPr>
          <w:rFonts w:ascii="Arial" w:hAnsi="Arial" w:cs="Arial"/>
        </w:rPr>
        <w:t>is thought to be</w:t>
      </w:r>
      <w:r w:rsidRPr="00EE11A3">
        <w:rPr>
          <w:rFonts w:ascii="Arial" w:hAnsi="Arial" w:cs="Arial"/>
        </w:rPr>
        <w:t xml:space="preserve"> a key factor for maintaining cooperation among non-relatives</w:t>
      </w:r>
      <w:r w:rsidR="003D0818" w:rsidRPr="00EE11A3">
        <w:rPr>
          <w:rFonts w:ascii="Arial" w:hAnsi="Arial" w:cs="Arial"/>
        </w:rPr>
        <w:t xml:space="preserve"> </w:t>
      </w:r>
      <w:r w:rsidR="001F25AF">
        <w:rPr>
          <w:rFonts w:ascii="Arial" w:hAnsi="Arial" w:cs="Arial"/>
        </w:rPr>
        <w:fldChar w:fldCharType="begin"/>
      </w:r>
      <w:r w:rsidR="001F25AF">
        <w:rPr>
          <w:rFonts w:ascii="Arial" w:hAnsi="Arial" w:cs="Arial"/>
        </w:rPr>
        <w:instrText xml:space="preserve"> ADDIN ZOTERO_ITEM CSL_CITATION {"citationID":"WyRX6Orm","properties":{"formattedCitation":"(Fehr and G\\uc0\\u228{}chter, 2002, 2000; Raihani et al., 2012; Raihani and Bshary, 2019)","plainCitation":"(Fehr and Gächter, 2002, 2000; Raihani et al., 2012; Raihani and Bshary, 2019)","noteIndex":0},"citationItems":[{"id":12795,"uris":["http://zotero.org/users/5126227/items/78FDBCT6"],"uri":["http://zotero.org/users/5126227/items/78FDBCT6"],"itemData":{"id":12795,"type":"article-journal","abstract":"Human cooperation is an evolutionary puzzle. Unlike other creatures, people frequently cooperate with genetically unrelated strangers, often in large groups, with people they will never meet again, and when reputation gains are small or absent. These patterns of cooperation cannot be explained by the nepotistic motives associated with the evolutionary theory of kin selection and the selfish motives associated with signalling theory or the theory of reciprocal altruism. Here we show experimentally that the altruistic punishment of defectors is a key motive for the explanation of cooperation. Altruistic punishment means that individuals punish, although the punishment is costly for them and yields no material gain. We show that cooperation flourishes if altruistic punishment is possible, and breaks down if it is ruled out. The evidence indicates that negative emotions towards defectors are the proximate mechanism behind altruistic punishment. These results suggest that future study of the evolution of human cooperation should include a strong focus on explaining altruistic punishment.","container-title":"Nature","DOI":"10.1038/415137a","ISSN":"1476-4687","issue":"6868","journalAbbreviation":"Nature","language":"en","page":"137-140","source":"www.nature.com","title":"Altruistic punishment in humans","volume":"415","author":[{"family":"Fehr","given":"Ernst"},{"family":"Gächter","given":"Simon"}],"issued":{"date-parts":[["2002",1]]}}},{"id":11706,"uris":["http://zotero.org/users/5126227/items/7LRTLPQC"],"uri":["http://zotero.org/users/5126227/items/7LRTLPQC"],"itemData":{"id":11706,"type":"article-journal","container-title":"American Economic Review","DOI":"10.1257/aer.90.4.980","ISSN":"0002-8282","issue":"4","journalAbbreviation":"American Economic Review","language":"en","page":"980-994","source":"DOI.org (Crossref)","title":"Cooperation and Punishment in Public Goods Experiments","volume":"90","author":[{"family":"Fehr","given":"Ernst"},{"family":"Gächter","given":"Simon"}],"issued":{"date-parts":[["2000",9]]}}},{"id":9832,"uris":["http://zotero.org/users/5126227/items/GV6EJAF6"],"uri":["http://zotero.org/users/5126227/items/GV6EJAF6"],"itemData":{"id":9832,"type":"article-journal","abstract":"Humans use punishment to promote cooperation in laboratory experiments but evidence that punishment plays a similar role in non-human animals is comparatively rare. In this article, we examine why this may be the case by reviewing evidence from both laboratory experiments on humans and ecologically relevant studies on non-human animals. Generally, punishment appears to be most probable if players differ in strength or strategic options. Although these conditions are common in nature, punishment (unlike other forms of aggression) involves immediate payoff reductions to both punisher and target, with net benefits to punishers contingent on cheats behaving more cooperatively in future interactions. In many cases, aggression yielding immediate benefits may suffice to deter cheats and might explain the relative scarcity of punishment in nature.","container-title":"Trends in Ecology &amp; Evolution","DOI":"10.1016/j.tree.2011.12.004","ISSN":"0169-5347","issue":"5","journalAbbreviation":"Trends in Ecology &amp; Evolution","page":"288-295","source":"ScienceDirect","title":"Punishment and cooperation in nature","volume":"27","author":[{"family":"Raihani","given":"Nichola J."},{"family":"Thornton","given":"Alex"},{"family":"Bshary","given":"Redouan"}],"issued":{"date-parts":[["2012"]]}}},{"id":13301,"uris":["http://zotero.org/users/5126227/items/HN4NWEW3"],"uri":["http://zotero.org/users/5126227/items/HN4NWEW3"],"itemData":{"id":13301,"type":"article-journal","abstract":", Humans are outstanding in their ability to cooperate with unrelated individuals, and punishment – paying a cost to harm others – is thought to be a key supporting mechanism. According to this view, cooperators punish defectors, who respond by behaving more cooperatively in future interactions. However, a synthesis of the evidence from laboratory and real-world settings casts serious doubts on the assumption that the sole function of punishment is to convert cheating individuals into cooperators. Instead, punishment often prompts retaliation and punishment decisions frequently stem from competitive, rather than deterrent motives. Punishment decisions often reflect the desire to equalise or elevate payoffs relative to targets, rather than the desire to enact revenge for harm received or to deter cheats from reoffending in future. We therefore suggest that punishment also serves a competitive function, where what looks like spiteful behaviour actually allows punishers to equalise or elevate their own payoffs and/or status relative to targets independently of any change in the target's behaviour. Institutions that reduce or remove the possibility that punishers are motivated by relative payoff or status concerns might offer a way to harness these competitive motives and render punishment more effective at restoring cooperation.","container-title":"Evolutionary Human Sciences","DOI":"10.1017/ehs.2019.12","ISSN":"2513-843X","language":"en","source":"Cambridge Core","title":"Punishment: one tool, many uses","title-short":"Punishment","URL":"https://www.cambridge.org/core/journals/evolutionary-human-sciences/article/punishment-one-tool-many-uses/FD1940BB4D5A39D017A09D4C162B4D28#.XcprQODx9CQ.twitter","volume":"1","author":[{"family":"Raihani","given":"Nichola J."},{"family":"Bshary","given":"Redouan"}],"accessed":{"date-parts":[["2019",11,12]]},"issued":{"date-parts":[["2019"]],"season":"ed"}}}],"schema":"https://github.com/citation-style-language/schema/raw/master/csl-citation.json"} </w:instrText>
      </w:r>
      <w:r w:rsidR="001F25AF">
        <w:rPr>
          <w:rFonts w:ascii="Arial" w:hAnsi="Arial" w:cs="Arial"/>
        </w:rPr>
        <w:fldChar w:fldCharType="separate"/>
      </w:r>
      <w:r w:rsidR="001F25AF" w:rsidRPr="001F25AF">
        <w:rPr>
          <w:rFonts w:ascii="Arial" w:hAnsi="Arial" w:cs="Arial"/>
          <w:lang w:val="en-US"/>
        </w:rPr>
        <w:t>(Fehr and Gächter, 2002, 2000; Raihani et al., 2012; Raihani and Bshary, 2019)</w:t>
      </w:r>
      <w:r w:rsidR="001F25AF">
        <w:rPr>
          <w:rFonts w:ascii="Arial" w:hAnsi="Arial" w:cs="Arial"/>
        </w:rPr>
        <w:fldChar w:fldCharType="end"/>
      </w:r>
      <w:r w:rsidRPr="00EE11A3">
        <w:rPr>
          <w:rFonts w:ascii="Arial" w:hAnsi="Arial" w:cs="Arial"/>
        </w:rPr>
        <w:t xml:space="preserve">. Punishment refers to the act of paying a cost to inflict a </w:t>
      </w:r>
      <w:r w:rsidR="008D4981" w:rsidRPr="00EE11A3">
        <w:rPr>
          <w:rFonts w:ascii="Arial" w:hAnsi="Arial" w:cs="Arial"/>
        </w:rPr>
        <w:t xml:space="preserve">reciprocal cost </w:t>
      </w:r>
      <w:r w:rsidRPr="00EE11A3">
        <w:rPr>
          <w:rFonts w:ascii="Arial" w:hAnsi="Arial" w:cs="Arial"/>
        </w:rPr>
        <w:t>on a social partner</w:t>
      </w:r>
      <w:r w:rsidR="001F25AF">
        <w:rPr>
          <w:rFonts w:ascii="Arial" w:hAnsi="Arial" w:cs="Arial"/>
        </w:rPr>
        <w:t xml:space="preserve"> </w:t>
      </w:r>
      <w:r w:rsidR="001F25AF">
        <w:rPr>
          <w:rFonts w:ascii="Arial" w:hAnsi="Arial" w:cs="Arial"/>
        </w:rPr>
        <w:fldChar w:fldCharType="begin"/>
      </w:r>
      <w:r w:rsidR="001F25AF">
        <w:rPr>
          <w:rFonts w:ascii="Arial" w:hAnsi="Arial" w:cs="Arial"/>
        </w:rPr>
        <w:instrText xml:space="preserve"> ADDIN ZOTERO_ITEM CSL_CITATION {"citationID":"dnLY70N4","properties":{"formattedCitation":"(Clutton-Brock and Parker, 1995)","plainCitation":"(Clutton-Brock and Parker, 1995)","noteIndex":0},"citationItems":[{"id":12797,"uris":["http://zotero.org/users/5126227/items/GHD84YJC"],"uri":["http://zotero.org/users/5126227/items/GHD84YJC"],"itemData":{"id":12797,"type":"article-journal","container-title":"Nature","DOI":"10.1038/373209a0","ISSN":"0028-0836, 1476-4687","issue":"6511","journalAbbreviation":"Nature","language":"en","page":"209-216","source":"DOI.org (Crossref)","title":"Punishment in animal societies","volume":"373","author":[{"family":"Clutton-Brock","given":"T. H."},{"family":"Parker","given":"G. A."}],"issued":{"date-parts":[["1995",1]]}}}],"schema":"https://github.com/citation-style-language/schema/raw/master/csl-citation.json"} </w:instrText>
      </w:r>
      <w:r w:rsidR="001F25AF">
        <w:rPr>
          <w:rFonts w:ascii="Arial" w:hAnsi="Arial" w:cs="Arial"/>
        </w:rPr>
        <w:fldChar w:fldCharType="separate"/>
      </w:r>
      <w:r w:rsidR="001F25AF">
        <w:rPr>
          <w:rFonts w:ascii="Arial" w:hAnsi="Arial" w:cs="Arial"/>
          <w:noProof/>
        </w:rPr>
        <w:t>(Clutton-Brock and Parker, 1995)</w:t>
      </w:r>
      <w:r w:rsidR="001F25AF">
        <w:rPr>
          <w:rFonts w:ascii="Arial" w:hAnsi="Arial" w:cs="Arial"/>
        </w:rPr>
        <w:fldChar w:fldCharType="end"/>
      </w:r>
      <w:r w:rsidRPr="00EE11A3">
        <w:rPr>
          <w:rFonts w:ascii="Arial" w:hAnsi="Arial" w:cs="Arial"/>
        </w:rPr>
        <w:t xml:space="preserve">. </w:t>
      </w:r>
      <w:r w:rsidR="005F5496" w:rsidRPr="00EE11A3">
        <w:rPr>
          <w:rFonts w:ascii="Arial" w:hAnsi="Arial" w:cs="Arial"/>
        </w:rPr>
        <w:t xml:space="preserve">As such, one has to ask how </w:t>
      </w:r>
      <w:r w:rsidR="00C11D5E" w:rsidRPr="00EE11A3">
        <w:rPr>
          <w:rFonts w:ascii="Arial" w:hAnsi="Arial" w:cs="Arial"/>
        </w:rPr>
        <w:t>punishers</w:t>
      </w:r>
      <w:r w:rsidR="005F5496" w:rsidRPr="00EE11A3">
        <w:rPr>
          <w:rFonts w:ascii="Arial" w:hAnsi="Arial" w:cs="Arial"/>
        </w:rPr>
        <w:t xml:space="preserve"> </w:t>
      </w:r>
      <w:r w:rsidR="00C11D5E" w:rsidRPr="00EE11A3">
        <w:rPr>
          <w:rFonts w:ascii="Arial" w:hAnsi="Arial" w:cs="Arial"/>
        </w:rPr>
        <w:t>might benefit from making</w:t>
      </w:r>
      <w:r w:rsidR="005F5496" w:rsidRPr="00EE11A3">
        <w:rPr>
          <w:rFonts w:ascii="Arial" w:hAnsi="Arial" w:cs="Arial"/>
        </w:rPr>
        <w:t xml:space="preserve"> these costly investments. One route to obtaining return benefits from punishment is if the target of punishment behaves more cooperatively in future interactions with the punisher (as originally suggested by </w:t>
      </w:r>
      <w:r w:rsidR="001F25AF">
        <w:rPr>
          <w:rFonts w:ascii="Arial" w:hAnsi="Arial" w:cs="Arial"/>
        </w:rPr>
        <w:fldChar w:fldCharType="begin"/>
      </w:r>
      <w:r w:rsidR="001F25AF">
        <w:rPr>
          <w:rFonts w:ascii="Arial" w:hAnsi="Arial" w:cs="Arial"/>
        </w:rPr>
        <w:instrText xml:space="preserve"> ADDIN ZOTERO_ITEM CSL_CITATION {"citationID":"icBEEWPz","properties":{"formattedCitation":"(Clutton-Brock and Parker, 1995)","plainCitation":"(Clutton-Brock and Parker, 1995)","noteIndex":0},"citationItems":[{"id":12797,"uris":["http://zotero.org/users/5126227/items/GHD84YJC"],"uri":["http://zotero.org/users/5126227/items/GHD84YJC"],"itemData":{"id":12797,"type":"article-journal","container-title":"Nature","DOI":"10.1038/373209a0","ISSN":"0028-0836, 1476-4687","issue":"6511","journalAbbreviation":"Nature","language":"en","page":"209-216","source":"DOI.org (Crossref)","title":"Punishment in animal societies","volume":"373","author":[{"family":"Clutton-Brock","given":"T. H."},{"family":"Parker","given":"G. A."}],"issued":{"date-parts":[["1995",1]]}}}],"schema":"https://github.com/citation-style-language/schema/raw/master/csl-citation.json"} </w:instrText>
      </w:r>
      <w:r w:rsidR="001F25AF">
        <w:rPr>
          <w:rFonts w:ascii="Arial" w:hAnsi="Arial" w:cs="Arial"/>
        </w:rPr>
        <w:fldChar w:fldCharType="separate"/>
      </w:r>
      <w:r w:rsidR="001F25AF">
        <w:rPr>
          <w:rFonts w:ascii="Arial" w:hAnsi="Arial" w:cs="Arial"/>
          <w:noProof/>
        </w:rPr>
        <w:t>(Clutton-Brock and Parker, 1995)</w:t>
      </w:r>
      <w:r w:rsidR="001F25AF">
        <w:rPr>
          <w:rFonts w:ascii="Arial" w:hAnsi="Arial" w:cs="Arial"/>
        </w:rPr>
        <w:fldChar w:fldCharType="end"/>
      </w:r>
      <w:r w:rsidR="005F5496" w:rsidRPr="00EE11A3">
        <w:rPr>
          <w:rFonts w:ascii="Arial" w:hAnsi="Arial" w:cs="Arial"/>
        </w:rPr>
        <w:t xml:space="preserve">). However, such outcomes seldom </w:t>
      </w:r>
      <w:r w:rsidR="008D4981" w:rsidRPr="00EE11A3">
        <w:rPr>
          <w:rFonts w:ascii="Arial" w:hAnsi="Arial" w:cs="Arial"/>
        </w:rPr>
        <w:t xml:space="preserve">seem to </w:t>
      </w:r>
      <w:r w:rsidR="005F5496" w:rsidRPr="00EE11A3">
        <w:rPr>
          <w:rFonts w:ascii="Arial" w:hAnsi="Arial" w:cs="Arial"/>
        </w:rPr>
        <w:t>occur in experimental settings (</w:t>
      </w:r>
      <w:r w:rsidR="003D0818" w:rsidRPr="00EE11A3">
        <w:rPr>
          <w:rFonts w:ascii="Arial" w:hAnsi="Arial" w:cs="Arial"/>
        </w:rPr>
        <w:t>reviewed in</w:t>
      </w:r>
      <w:r w:rsidR="001F25AF">
        <w:rPr>
          <w:rFonts w:ascii="Arial" w:hAnsi="Arial" w:cs="Arial"/>
        </w:rPr>
        <w:t xml:space="preserve"> </w:t>
      </w:r>
      <w:r w:rsidR="001F25AF">
        <w:rPr>
          <w:rFonts w:ascii="Arial" w:hAnsi="Arial" w:cs="Arial"/>
        </w:rPr>
        <w:fldChar w:fldCharType="begin"/>
      </w:r>
      <w:r w:rsidR="001F25AF">
        <w:rPr>
          <w:rFonts w:ascii="Arial" w:hAnsi="Arial" w:cs="Arial"/>
        </w:rPr>
        <w:instrText xml:space="preserve"> ADDIN ZOTERO_ITEM CSL_CITATION {"citationID":"QgKwOTIW","properties":{"formattedCitation":"(Raihani and Bshary, 2019)","plainCitation":"(Raihani and Bshary, 2019)","noteIndex":0},"citationItems":[{"id":13301,"uris":["http://zotero.org/users/5126227/items/HN4NWEW3"],"uri":["http://zotero.org/users/5126227/items/HN4NWEW3"],"itemData":{"id":13301,"type":"article-journal","abstract":", Humans are outstanding in their ability to cooperate with unrelated individuals, and punishment – paying a cost to harm others – is thought to be a key supporting mechanism. According to this view, cooperators punish defectors, who respond by behaving more cooperatively in future interactions. However, a synthesis of the evidence from laboratory and real-world settings casts serious doubts on the assumption that the sole function of punishment is to convert cheating individuals into cooperators. Instead, punishment often prompts retaliation and punishment decisions frequently stem from competitive, rather than deterrent motives. Punishment decisions often reflect the desire to equalise or elevate payoffs relative to targets, rather than the desire to enact revenge for harm received or to deter cheats from reoffending in future. We therefore suggest that punishment also serves a competitive function, where what looks like spiteful behaviour actually allows punishers to equalise or elevate their own payoffs and/or status relative to targets independently of any change in the target's behaviour. Institutions that reduce or remove the possibility that punishers are motivated by relative payoff or status concerns might offer a way to harness these competitive motives and render punishment more effective at restoring cooperation.","container-title":"Evolutionary Human Sciences","DOI":"10.1017/ehs.2019.12","ISSN":"2513-843X","language":"en","source":"Cambridge Core","title":"Punishment: one tool, many uses","title-short":"Punishment","URL":"https://www.cambridge.org/core/journals/evolutionary-human-sciences/article/punishment-one-tool-many-uses/FD1940BB4D5A39D017A09D4C162B4D28#.XcprQODx9CQ.twitter","volume":"1","author":[{"family":"Raihani","given":"Nichola J."},{"family":"Bshary","given":"Redouan"}],"accessed":{"date-parts":[["2019",11,12]]},"issued":{"date-parts":[["2019"]],"season":"ed"}}}],"schema":"https://github.com/citation-style-language/schema/raw/master/csl-citation.json"} </w:instrText>
      </w:r>
      <w:r w:rsidR="001F25AF">
        <w:rPr>
          <w:rFonts w:ascii="Arial" w:hAnsi="Arial" w:cs="Arial"/>
        </w:rPr>
        <w:fldChar w:fldCharType="separate"/>
      </w:r>
      <w:r w:rsidR="001F25AF">
        <w:rPr>
          <w:rFonts w:ascii="Arial" w:hAnsi="Arial" w:cs="Arial"/>
          <w:noProof/>
        </w:rPr>
        <w:t>(Raihani and Bshary, 2019)</w:t>
      </w:r>
      <w:r w:rsidR="001F25AF">
        <w:rPr>
          <w:rFonts w:ascii="Arial" w:hAnsi="Arial" w:cs="Arial"/>
        </w:rPr>
        <w:fldChar w:fldCharType="end"/>
      </w:r>
      <w:r w:rsidR="001D2300">
        <w:rPr>
          <w:rFonts w:ascii="Arial" w:hAnsi="Arial" w:cs="Arial"/>
        </w:rPr>
        <w:t>). M</w:t>
      </w:r>
      <w:r w:rsidR="005F5496" w:rsidRPr="00EE11A3">
        <w:rPr>
          <w:rFonts w:ascii="Arial" w:hAnsi="Arial" w:cs="Arial"/>
        </w:rPr>
        <w:t>oreover, people often punish in situations where they were not the primary victim of the cheat and do not expect to interact with that individual in future interactions. Punishment in such settings has been termed ‘third-party punishment’</w:t>
      </w:r>
      <w:r w:rsidR="001F25AF">
        <w:rPr>
          <w:rFonts w:ascii="Arial" w:hAnsi="Arial" w:cs="Arial"/>
        </w:rPr>
        <w:t xml:space="preserve"> </w:t>
      </w:r>
      <w:r w:rsidR="001F25AF">
        <w:rPr>
          <w:rFonts w:ascii="Arial" w:hAnsi="Arial" w:cs="Arial"/>
        </w:rPr>
        <w:fldChar w:fldCharType="begin"/>
      </w:r>
      <w:r w:rsidR="001F25AF">
        <w:rPr>
          <w:rFonts w:ascii="Arial" w:hAnsi="Arial" w:cs="Arial"/>
        </w:rPr>
        <w:instrText xml:space="preserve"> ADDIN ZOTERO_ITEM CSL_CITATION {"citationID":"rHYQBgoq","properties":{"formattedCitation":"(Fehr and Fischbacher, 2004)","plainCitation":"(Fehr and Fischbacher, 2004)","noteIndex":0},"citationItems":[{"id":14373,"uris":["http://zotero.org/users/5126227/items/3ZJSDF57"],"uri":["http://zotero.org/users/5126227/items/3ZJSDF57"],"itemData":{"id":14373,"type":"article-journal","abstract":"We examine the characteristics and relative strength of third-party sanctions in a series of experiments. We hypothesize that egalitarian distribution norms and cooperation norms apply in our experiments, and that third parties, whose economic payoff is unaffected by the norm violation, may be willing to enforce these norms although the enforcement is costly for them. Almost two-thirds of the third parties indeed punished the violation of the distribution norm and their punishment increased the more the norm was violated. Likewise, up to roughly 60% of the third parties punished violations of the cooperation norm. Thus, our results show that the notion of strong reciprocity extends to the sanctioning behavior of “unaffected” third parties. In addition, these experiments suggest that third-party punishment games are powerful tools for studying the characteristics and the content of social norms. Further experiments indicate that second parties, whose economic payoff is reduced by the norm violation, punish the violation much more strongly than do third parties.","container-title":"Evolution and Human Behavior","DOI":"10.1016/S1090-5138(04)00005-4","ISSN":"1090-5138","issue":"2","journalAbbreviation":"Evolution and Human Behavior","language":"en","page":"63-87","source":"ScienceDirect","title":"Third-party punishment and social norms","volume":"25","author":[{"family":"Fehr","given":"Ernst"},{"family":"Fischbacher","given":"Urs"}],"issued":{"date-parts":[["2004",3,1]]}}}],"schema":"https://github.com/citation-style-language/schema/raw/master/csl-citation.json"} </w:instrText>
      </w:r>
      <w:r w:rsidR="001F25AF">
        <w:rPr>
          <w:rFonts w:ascii="Arial" w:hAnsi="Arial" w:cs="Arial"/>
        </w:rPr>
        <w:fldChar w:fldCharType="separate"/>
      </w:r>
      <w:r w:rsidR="001F25AF">
        <w:rPr>
          <w:rFonts w:ascii="Arial" w:hAnsi="Arial" w:cs="Arial"/>
          <w:noProof/>
        </w:rPr>
        <w:t>(Fehr and Fischbacher, 2004)</w:t>
      </w:r>
      <w:r w:rsidR="001F25AF">
        <w:rPr>
          <w:rFonts w:ascii="Arial" w:hAnsi="Arial" w:cs="Arial"/>
        </w:rPr>
        <w:fldChar w:fldCharType="end"/>
      </w:r>
      <w:r w:rsidR="005F5496" w:rsidRPr="00EE11A3">
        <w:rPr>
          <w:rFonts w:ascii="Arial" w:hAnsi="Arial" w:cs="Arial"/>
        </w:rPr>
        <w:t xml:space="preserve">.  </w:t>
      </w:r>
    </w:p>
    <w:p w14:paraId="7C0D8826" w14:textId="77777777" w:rsidR="005F5496" w:rsidRPr="00EE11A3" w:rsidRDefault="005F5496" w:rsidP="005F5496">
      <w:pPr>
        <w:spacing w:line="360" w:lineRule="auto"/>
        <w:jc w:val="both"/>
        <w:rPr>
          <w:rFonts w:ascii="Arial" w:hAnsi="Arial" w:cs="Arial"/>
        </w:rPr>
      </w:pPr>
    </w:p>
    <w:p w14:paraId="3F74361F" w14:textId="5AF0A871" w:rsidR="00225012" w:rsidRPr="00EE11A3" w:rsidRDefault="008D4981" w:rsidP="005F5496">
      <w:pPr>
        <w:spacing w:line="360" w:lineRule="auto"/>
        <w:jc w:val="both"/>
        <w:rPr>
          <w:rFonts w:ascii="Arial" w:hAnsi="Arial" w:cs="Arial"/>
        </w:rPr>
      </w:pPr>
      <w:r w:rsidRPr="00EE11A3">
        <w:rPr>
          <w:rFonts w:ascii="Arial" w:hAnsi="Arial" w:cs="Arial"/>
        </w:rPr>
        <w:t>An alternative route by which</w:t>
      </w:r>
      <w:r w:rsidR="00C11D5E" w:rsidRPr="00EE11A3">
        <w:rPr>
          <w:rFonts w:ascii="Arial" w:hAnsi="Arial" w:cs="Arial"/>
        </w:rPr>
        <w:t xml:space="preserve"> </w:t>
      </w:r>
      <w:r w:rsidR="007918B3" w:rsidRPr="00EE11A3">
        <w:rPr>
          <w:rFonts w:ascii="Arial" w:hAnsi="Arial" w:cs="Arial"/>
        </w:rPr>
        <w:t>punitive</w:t>
      </w:r>
      <w:r w:rsidR="000A568F" w:rsidRPr="00EE11A3">
        <w:rPr>
          <w:rFonts w:ascii="Arial" w:hAnsi="Arial" w:cs="Arial"/>
        </w:rPr>
        <w:t xml:space="preserve"> strategies </w:t>
      </w:r>
      <w:r w:rsidRPr="00EE11A3">
        <w:rPr>
          <w:rFonts w:ascii="Arial" w:hAnsi="Arial" w:cs="Arial"/>
        </w:rPr>
        <w:t>could</w:t>
      </w:r>
      <w:r w:rsidR="00C11D5E" w:rsidRPr="00EE11A3">
        <w:rPr>
          <w:rFonts w:ascii="Arial" w:hAnsi="Arial" w:cs="Arial"/>
        </w:rPr>
        <w:t xml:space="preserve"> yield</w:t>
      </w:r>
      <w:r w:rsidR="00475763" w:rsidRPr="00EE11A3">
        <w:rPr>
          <w:rFonts w:ascii="Arial" w:hAnsi="Arial" w:cs="Arial"/>
        </w:rPr>
        <w:t xml:space="preserve"> individual-level</w:t>
      </w:r>
      <w:r w:rsidR="002707B3" w:rsidRPr="00EE11A3">
        <w:rPr>
          <w:rFonts w:ascii="Arial" w:hAnsi="Arial" w:cs="Arial"/>
        </w:rPr>
        <w:t xml:space="preserve"> </w:t>
      </w:r>
      <w:r w:rsidR="00C11D5E" w:rsidRPr="00EE11A3">
        <w:rPr>
          <w:rFonts w:ascii="Arial" w:hAnsi="Arial" w:cs="Arial"/>
        </w:rPr>
        <w:t>benefits</w:t>
      </w:r>
      <w:r w:rsidRPr="00EE11A3">
        <w:rPr>
          <w:rFonts w:ascii="Arial" w:hAnsi="Arial" w:cs="Arial"/>
        </w:rPr>
        <w:t xml:space="preserve"> to punishers</w:t>
      </w:r>
      <w:r w:rsidR="00C11D5E" w:rsidRPr="00EE11A3">
        <w:rPr>
          <w:rFonts w:ascii="Arial" w:hAnsi="Arial" w:cs="Arial"/>
        </w:rPr>
        <w:t xml:space="preserve"> </w:t>
      </w:r>
      <w:r w:rsidR="002707B3" w:rsidRPr="00EE11A3">
        <w:rPr>
          <w:rFonts w:ascii="Arial" w:hAnsi="Arial" w:cs="Arial"/>
        </w:rPr>
        <w:t>is</w:t>
      </w:r>
      <w:r w:rsidR="000A568F" w:rsidRPr="00EE11A3">
        <w:rPr>
          <w:rFonts w:ascii="Arial" w:hAnsi="Arial" w:cs="Arial"/>
        </w:rPr>
        <w:t xml:space="preserve"> </w:t>
      </w:r>
      <w:r w:rsidR="00C11D5E" w:rsidRPr="00EE11A3">
        <w:rPr>
          <w:rFonts w:ascii="Arial" w:hAnsi="Arial" w:cs="Arial"/>
        </w:rPr>
        <w:t>via</w:t>
      </w:r>
      <w:r w:rsidR="000A568F" w:rsidRPr="00EE11A3">
        <w:rPr>
          <w:rFonts w:ascii="Arial" w:hAnsi="Arial" w:cs="Arial"/>
        </w:rPr>
        <w:t xml:space="preserve"> reputation </w:t>
      </w:r>
      <w:r w:rsidR="00A71122" w:rsidRPr="00EE11A3">
        <w:rPr>
          <w:rFonts w:ascii="Arial" w:hAnsi="Arial" w:cs="Arial"/>
        </w:rPr>
        <w:t>consequences</w:t>
      </w:r>
      <w:r w:rsidR="000A568F" w:rsidRPr="00EE11A3">
        <w:rPr>
          <w:rFonts w:ascii="Arial" w:hAnsi="Arial" w:cs="Arial"/>
        </w:rPr>
        <w:t xml:space="preserve"> that increase the punisher’s likelihood to </w:t>
      </w:r>
      <w:r w:rsidR="00D62CCE" w:rsidRPr="00EE11A3">
        <w:rPr>
          <w:rFonts w:ascii="Arial" w:hAnsi="Arial" w:cs="Arial"/>
        </w:rPr>
        <w:t>have</w:t>
      </w:r>
      <w:r w:rsidR="000A568F" w:rsidRPr="00EE11A3">
        <w:rPr>
          <w:rFonts w:ascii="Arial" w:hAnsi="Arial" w:cs="Arial"/>
        </w:rPr>
        <w:t xml:space="preserve"> profitable social interactions</w:t>
      </w:r>
      <w:r w:rsidR="00577FCE" w:rsidRPr="00EE11A3">
        <w:rPr>
          <w:rFonts w:ascii="Arial" w:hAnsi="Arial" w:cs="Arial"/>
        </w:rPr>
        <w:t xml:space="preserve"> in the future</w:t>
      </w:r>
      <w:r w:rsidR="001F25AF">
        <w:rPr>
          <w:rFonts w:ascii="Arial" w:hAnsi="Arial" w:cs="Arial"/>
        </w:rPr>
        <w:t xml:space="preserve"> </w:t>
      </w:r>
      <w:r w:rsidR="001F25AF">
        <w:rPr>
          <w:rFonts w:ascii="Arial" w:hAnsi="Arial" w:cs="Arial"/>
        </w:rPr>
        <w:fldChar w:fldCharType="begin"/>
      </w:r>
      <w:r w:rsidR="001D2300">
        <w:rPr>
          <w:rFonts w:ascii="Arial" w:hAnsi="Arial" w:cs="Arial"/>
        </w:rPr>
        <w:instrText xml:space="preserve"> ADDIN ZOTERO_ITEM CSL_CITATION {"citationID":"yuVNUk18","properties":{"formattedCitation":"(Barclay, 2006; dos Santos et al., 2013, 2011; dos Santos and Wedekind, 2015; Jordan et al., 2016; Raihani and Bshary, 2015a, 2015b; Redhead et al., 2021)","plainCitation":"(Barclay, 2006; dos Santos et al., 2013, 2011; dos Santos and Wedekind, 2015; Jordan et al., 2016; Raihani and Bshary, 2015a, 2015b; Redhead et al., 2021)","noteIndex":0},"citationItems":[{"id":16076,"uris":["http://zotero.org/users/5126227/items/Q9E7FFIK"],"uri":["http://zotero.org/users/5126227/items/Q9E7FFIK"],"itemData":{"id":16076,"type":"article-journal","abstract":"Many studies show that people act cooperatively and are willing to punish free riders (i.e., people who are less cooperative than others). However, nonpunishers benefit when free riders are punished, making punishment a group-beneficial act. Presented here are four studies investigating whether punishers gain social benefits from punishing. Undergraduate participants played public goods games (PGGs) (cooperative group games involving money) in which there were free riders, and in which they were given the opportunity to impose monetary penalties on free riders. Participants rated punishers as being more trustworthy, group focused, and worthy of respect than nonpunishers. In dyadic trust games following PGGs, punishers did not receive monetary benefits from punishing free riders in a single-round PGG, but did benefit monetarily from punishing free riders in iterated PGGs. Punishment that was not directed at free riders brought no monetary benefits, suggesting that people distinguish between justified and unjustified punishment and only respond to punishment with enhanced trust when the punishment is justified.","container-title":"Evolution and Human Behavior","DOI":"10.1016/j.evolhumbehav.2006.01.003","ISSN":"1090-5138","issue":"5","journalAbbreviation":"Evolution and Human Behavior","language":"en","page":"325-344","source":"ScienceDirect","title":"Reputational benefits for altruistic punishment","volume":"27","author":[{"family":"Barclay","given":"Pat"}],"issued":{"date-parts":[["2006",9,1]]}}},{"id":12791,"uris":["http://zotero.org/users/5126227/items/C4RNN7IX"],"uri":["http://zotero.org/users/5126227/items/C4RNN7IX"],"itemData":{"id":12791,"type":"article-journal","abstract":"The threat of punishment usually promotes cooperation. However, punishing itself is costly, rare in nonhuman animals, and humans who punish often finish with low payoffs in economic experiments. The evolution of punishment has therefore been unclear. Recent theoretical developments suggest that punishment has evolved in the context of reputation games. We tested this idea in a simple helping game with observers and with punishment and punishment reputation (experimentally controlling for other possible reputational effects). We show that punishers fully compensate their costs as they receive help more often. The more likely defection is punished within a group, the higher the level of within-group cooperation. These beneficial effects perish if the punishment reputation is removed. We conclude that reputation is key to the evolution of punishment.","container-title":"Evolution","DOI":"10.1111/evo.12108","ISSN":"1558-5646","issue":"8","language":"en","page":"2446-2450","source":"Wiley Online Library","title":"Human Cooperation Based on Punishment Reputation","volume":"67","author":[{"family":"Santos","given":"Miguel","non-dropping-particle":"dos"},{"family":"Rankin","given":"Daniel J."},{"family":"Wedekind","given":"Claus"}],"issued":{"date-parts":[["2013"]]}}},{"id":11487,"uris":["http://zotero.org/users/5126227/items/YGZ4TZZX"],"uri":["http://zotero.org/users/5126227/items/YGZ4TZZX"],"itemData":{"id":11487,"type":"article-journal","abstract":"Punishment of non-cooperators has been observed to promote cooperation. Such punishment is an evolutionary puzzle because it is costly to the punisher while beneficial to others, for example, through increased social cohesion. Recent studies have concluded that punishing strategies usually pay less than some non-punishing strategies. These findings suggest that punishment could not have directly evolved to promote cooperation. However, while it is well established that reputation plays a key role in human cooperation, the simple threat from a reputation of being a punisher may not have been sufficiently explored yet in order to explain the evolution of costly punishment. Here, we first show analytically that punishment can lead to long-term benefits if it influences one's reputation and thereby makes the punisher more likely to receive help in future interactions. Then, in computer simulations, we incorporate up to 40 more complex strategies that use different kinds of reputations (e.g. from generous actions), or strategies that not only include punitive behaviours directed towards defectors but also towards cooperators for example. Our findings demonstrate that punishment can directly evolve through a simple reputation system. We conclude that reputation is crucial for the evolution of punishment by making a punisher more likely to receive help in future interactions, and that experiments investigating the beneficial effects of punishment in humans should include reputation as an explicit feature.","container-title":"Proceedings of the Royal Society B: Biological Sciences","DOI":"10.1098/rspb.2010.1275","issue":"1704","journalAbbreviation":"Proceedings of the Royal Society B: Biological Sciences","page":"371-377","source":"royalsocietypublishing.org (Atypon)","title":"The evolution of punishment through reputation","volume":"278","author":[{"family":"Santos","given":"Miguel","non-dropping-particle":"dos"},{"family":"Rankin","given":"Daniel"},{"family":"Wedekind","given":"Claus"}],"issued":{"date-parts":[["2011",2,7]]}}},{"id":11043,"uris":["http://zotero.org/users/5126227/items/62F84WIR"],"uri":["http://zotero.org/users/5126227/items/62F84WIR"],"itemData":{"id":11043,"type":"article-journal","abstract":"Cooperation among unrelated individuals can arise if decisions to help others can be based on reputation. While working for dyadic interactions, reputation-use in social dilemmas involving many individuals (e.g. public goods games) becomes increasingly difficult as groups become larger and errors more frequent. Reputation is therefore believed to have played a minor role for the evolution of cooperation in collective action dilemmas such as those faced by early humans. Here, we show in computer simulations that a reputation system based on punitive actions can overcome these problems and, compared to reputation system based on generous actions, (i) is more likely to lead to the evolution of cooperation in sizable groups, (ii) more effectively sustains cooperation within larger groups, and (iii) is more robust to errors in reputation assessment. Punishment and punishment reputation could therefore have played crucial roles in the evolution of cooperation within larger groups of humans.","container-title":"Evolution and Human Behavior","DOI":"10.1016/j.evolhumbehav.2014.09.001","ISSN":"1090-5138","issue":"1","journalAbbreviation":"Evolution and Human Behavior","page":"59-64","source":"ScienceDirect","title":"Reputation based on punishment rather than generosity allows for evolution of cooperation in sizable groups","volume":"36","author":[{"family":"Santos","given":"Miguel","non-dropping-particle":"dos"},{"family":"Wedekind","given":"Claus"}],"issued":{"date-parts":[["2015",1,1]]}}},{"id":16331,"uris":["http://zotero.org/users/5126227/items/Q2QD9IXY"],"uri":["http://zotero.org/users/5126227/items/Q2QD9IXY"],"itemData":{"id":16331,"type":"article-journal","abstract":"Third-party punishment (TPP), in which unaffected observers punish selfishness, promotes cooperation by deterring defection. But why should individuals choose to bear the costs of punishing? We present a game theoretic model of TPP as a costly signal of trustworthiness. Our model is based on individual differences in the costs and/or benefits of being trustworthy. We argue that individuals for whom trustworthiness is payoff-maximizing will find TPP to be less net costly (for example, because mechanisms that incentivize some individuals to be trustworthy also create benefits for deterring selfishness via TPP). We show that because of this relationship, it can be advantageous for individuals to punish selfishness in order to signal that they are not selfish themselves. We then empirically validate our model using economic game experiments. We show that TPP is indeed a signal of trustworthiness: third-party punishers are trusted more, and actually behave in a more trustworthy way, than non-punishers. Furthermore, as predicted by our model, introducing a more informative signal—the opportunity to help directly—attenuates these signalling effects. When potential punishers have the chance to help, they are less likely to punish, and punishment is perceived as, and actually is, a weaker signal of trustworthiness. Costly helping, in contrast, is a strong and highly used signal even when TPP is also possible. Together, our model and experiments provide a formal reputational account of TPP, and demonstrate how the costs of punishing may be recouped by the long-run benefits of signalling one’s trustworthiness.","container-title":"Nature","DOI":"10.1038/nature16981","ISSN":"0028-0836","issue":"7591","journalAbbreviation":"Nature","language":"en","page":"473-476","source":"www.nature.com","title":"Third-party punishment as a costly signal of trustworthiness","volume":"530","author":[{"family":"Jordan","given":"Jillian J."},{"family":"Hoffman","given":"Moshe"},{"family":"Bloom","given":"Paul"},{"family":"Rand","given":"David G."}],"issued":{"date-parts":[["2016",2,25]]}}},{"id":4312,"uris":["http://zotero.org/users/5126227/items/EUPNH8JR"],"uri":["http://zotero.org/users/5126227/items/EUPNH8JR"],"itemData":{"id":4312,"type":"article-journal","container-title":"Trends in Ecology &amp; Evolution","DOI":"10.1016/j.tree.2014.12.003","issue":"2","language":"English","page":"98–103","title":"The reputation of punishers","volume":"30","author":[{"family":"Raihani","given":"Nichola J."},{"family":"Bshary","given":"Redouan"}],"issued":{"date-parts":[["2015",2]]}}},{"id":10827,"uris":["http://zotero.org/users/5126227/items/FC5RK8DR"],"uri":["http://zotero.org/users/5126227/items/FC5RK8DR"],"itemData":{"id":10827,"type":"article-journal","abstract":"Punishers can benefit from a tough reputation, where future partners cooperate because they fear repercussions. Alternatively, punishers might receive help from bystanders if their act is perceived as just and other-regarding. Third-party punishment of selfish individuals arguably fits these conditions, but it is not known whether third-party punishers are rewarded for their investments. Here, we show that third-party punishers are indeed rewarded by uninvolved bystanders. Third parties were presented with the outcome of a dictator game in which the dictator was either selfish or fair and were allocated to one of three treatments in which they could choose to do nothing or (1) punish the dictator, (2) help the receiver, or (3) choose between punishment and helping, respectively. A fourth player (bystander) then sees the third-party's decision and could choose to reward the third party or not. Third parties that punished selfish dictators were more likely to be rewarded by bystanders than third parties that took no action in response to a selfish dictator. However, helpful third parties were rewarded even more than third-party punishers. These results suggest that punishment could in principle evolve via indirect reciprocity, but also provide insights into why individuals typically prefer to invest in positive actions.","container-title":"Evolution","DOI":"10.1111/evo.12637","ISSN":"1558-5646","issue":"4","language":"en","page":"993-1003","source":"Wiley Online Library","title":"Third-party punishers are rewarded, but third-party helpers even more so","volume":"69","author":[{"family":"Raihani","given":"Nichola J."},{"family":"Bshary","given":"Redouan"}],"issued":{"date-parts":[["2015"]]}}},{"id":18192,"uris":["http://zotero.org/users/5126227/items/CEHXANP3"],"uri":["http://zotero.org/users/5126227/items/CEHXANP3"],"itemData":{"id":18192,"type":"article-journal","abstract":"A hallmark of human societies is the scale at which we cooperate with many others, even when they are not closely genetically related to us. One proposed mechanism that helps explain why we cooperate is punishment; cooperation may pay and proliferate if those who free ride on the cooperation of others are punished. Yet this ‘solution’ raises another puzzle of its own: Who will bear the costs of punishing? While the deterrence of free-riders via punishment serves collective interests, presumably any single individual—who has no direct incentive to punish—is better off letting others pay the costs of punishment. However, emerging theory and evidence indicate that, while punishment may at times be a costly act, certain individuals are better able to ‘afford’ to pay the price of punishment and are often consequentially rewarded with fitness-enhancing reputation benefits. Synthesizing across these latest lines of research, we propose a novel framework that considers how high status individuals—that is, individuals with greater prestige or dominance—enjoy lower punishment costs. These individuals are thus more willing to punish, and through their punitive action can in turn reap reputational rewards by further gaining more prestige or dominance. These reputational gains, which work in concert to promote the social success of punishers, recoup the costs of punishing. Together, these lines of work suggest that while punishment is often assumed to be altruistic, it need not always depend on altruism, and motivations to punish may at times be self-interested and driven (whether consciously or unconsciously) by reputational benefits.","container-title":"Social and Personality Psychology Compass","DOI":"https://doi.org/10.1111/spc3.12581","ISSN":"1751-9004","issue":"2","language":"en","note":"_eprint: https://onlinelibrary.wiley.com/doi/pdf/10.1111/spc3.12581","page":"e12581","source":"Wiley Online Library","title":"Taking charge and stepping in: Individuals who punish are rewarded with prestige and dominance","title-short":"Taking charge and stepping in","volume":"15","author":[{"family":"Redhead","given":"Daniel"},{"family":"Dhaliwal","given":"Nathan"},{"family":"Cheng","given":"Joey T."}],"issued":{"date-parts":[["2021"]]}}}],"schema":"https://github.com/citation-style-language/schema/raw/master/csl-citation.json"} </w:instrText>
      </w:r>
      <w:r w:rsidR="001F25AF">
        <w:rPr>
          <w:rFonts w:ascii="Arial" w:hAnsi="Arial" w:cs="Arial"/>
        </w:rPr>
        <w:fldChar w:fldCharType="separate"/>
      </w:r>
      <w:r w:rsidR="001D2300">
        <w:rPr>
          <w:rFonts w:ascii="Arial" w:hAnsi="Arial" w:cs="Arial"/>
          <w:noProof/>
        </w:rPr>
        <w:t>(Barclay, 2006; dos Santos et al., 2013, 2011; dos Santos and Wedekind, 2015; Jordan et al., 2016; Raihani and Bshary, 2015a, 2015b; Redhead et al., 2021)</w:t>
      </w:r>
      <w:r w:rsidR="001F25AF">
        <w:rPr>
          <w:rFonts w:ascii="Arial" w:hAnsi="Arial" w:cs="Arial"/>
        </w:rPr>
        <w:fldChar w:fldCharType="end"/>
      </w:r>
      <w:r w:rsidR="000A568F" w:rsidRPr="00EE11A3">
        <w:rPr>
          <w:rFonts w:ascii="Arial" w:hAnsi="Arial" w:cs="Arial"/>
        </w:rPr>
        <w:t>.</w:t>
      </w:r>
      <w:r w:rsidR="008A4ECD" w:rsidRPr="00EE11A3">
        <w:rPr>
          <w:rFonts w:ascii="Arial" w:hAnsi="Arial" w:cs="Arial"/>
        </w:rPr>
        <w:t xml:space="preserve"> </w:t>
      </w:r>
      <w:r w:rsidR="000A568F" w:rsidRPr="00EE11A3">
        <w:rPr>
          <w:rFonts w:ascii="Arial" w:hAnsi="Arial" w:cs="Arial"/>
        </w:rPr>
        <w:t xml:space="preserve">Building a reputation as a punisher </w:t>
      </w:r>
      <w:r w:rsidR="00A71122" w:rsidRPr="00EE11A3">
        <w:rPr>
          <w:rFonts w:ascii="Arial" w:hAnsi="Arial" w:cs="Arial"/>
        </w:rPr>
        <w:t>might</w:t>
      </w:r>
      <w:r w:rsidR="000A568F" w:rsidRPr="00EE11A3">
        <w:rPr>
          <w:rFonts w:ascii="Arial" w:hAnsi="Arial" w:cs="Arial"/>
        </w:rPr>
        <w:t xml:space="preserve"> </w:t>
      </w:r>
      <w:r w:rsidR="00C11D5E" w:rsidRPr="00EE11A3">
        <w:rPr>
          <w:rFonts w:ascii="Arial" w:hAnsi="Arial" w:cs="Arial"/>
        </w:rPr>
        <w:t>yield benefits</w:t>
      </w:r>
      <w:r w:rsidR="005E4BB0" w:rsidRPr="00EE11A3">
        <w:rPr>
          <w:rFonts w:ascii="Arial" w:hAnsi="Arial" w:cs="Arial"/>
        </w:rPr>
        <w:t xml:space="preserve"> in two </w:t>
      </w:r>
      <w:r w:rsidR="00C11D5E" w:rsidRPr="00EE11A3">
        <w:rPr>
          <w:rFonts w:ascii="Arial" w:hAnsi="Arial" w:cs="Arial"/>
        </w:rPr>
        <w:t xml:space="preserve">distinct </w:t>
      </w:r>
      <w:r w:rsidR="005E4BB0" w:rsidRPr="00EE11A3">
        <w:rPr>
          <w:rFonts w:ascii="Arial" w:hAnsi="Arial" w:cs="Arial"/>
        </w:rPr>
        <w:t>ways</w:t>
      </w:r>
      <w:r w:rsidR="000A568F" w:rsidRPr="00EE11A3">
        <w:rPr>
          <w:rFonts w:ascii="Arial" w:hAnsi="Arial" w:cs="Arial"/>
        </w:rPr>
        <w:t>: (i)</w:t>
      </w:r>
      <w:r w:rsidR="00D84C7C" w:rsidRPr="00EE11A3">
        <w:rPr>
          <w:rFonts w:ascii="Arial" w:hAnsi="Arial" w:cs="Arial"/>
        </w:rPr>
        <w:t xml:space="preserve"> </w:t>
      </w:r>
      <w:r w:rsidR="007D38C2" w:rsidRPr="00EE11A3">
        <w:rPr>
          <w:rFonts w:ascii="Arial" w:hAnsi="Arial" w:cs="Arial"/>
        </w:rPr>
        <w:t>by signalling formidability</w:t>
      </w:r>
      <w:r w:rsidR="000A568F" w:rsidRPr="00EE11A3">
        <w:rPr>
          <w:rFonts w:ascii="Arial" w:hAnsi="Arial" w:cs="Arial"/>
        </w:rPr>
        <w:t xml:space="preserve">, which can deter current social partners or bystanders </w:t>
      </w:r>
      <w:r w:rsidR="00C11D5E" w:rsidRPr="00EE11A3">
        <w:rPr>
          <w:rFonts w:ascii="Arial" w:hAnsi="Arial" w:cs="Arial"/>
        </w:rPr>
        <w:t xml:space="preserve">from </w:t>
      </w:r>
      <w:r w:rsidR="007D38C2" w:rsidRPr="00EE11A3">
        <w:rPr>
          <w:rFonts w:ascii="Arial" w:hAnsi="Arial" w:cs="Arial"/>
        </w:rPr>
        <w:t>cheating when they interact with individuals with a punitive reputation</w:t>
      </w:r>
      <w:r w:rsidR="00E119E2" w:rsidRPr="00EE11A3">
        <w:rPr>
          <w:rFonts w:ascii="Arial" w:hAnsi="Arial" w:cs="Arial"/>
        </w:rPr>
        <w:t xml:space="preserve"> (</w:t>
      </w:r>
      <w:r w:rsidR="002E1A57" w:rsidRPr="00EE11A3">
        <w:rPr>
          <w:rFonts w:ascii="Arial" w:hAnsi="Arial" w:cs="Arial"/>
        </w:rPr>
        <w:t xml:space="preserve">e.g. </w:t>
      </w:r>
      <w:r w:rsidR="001F25AF">
        <w:rPr>
          <w:rFonts w:ascii="Arial" w:hAnsi="Arial" w:cs="Arial"/>
        </w:rPr>
        <w:fldChar w:fldCharType="begin"/>
      </w:r>
      <w:r w:rsidR="001F25AF">
        <w:rPr>
          <w:rFonts w:ascii="Arial" w:hAnsi="Arial" w:cs="Arial"/>
        </w:rPr>
        <w:instrText xml:space="preserve"> ADDIN ZOTERO_ITEM CSL_CITATION {"citationID":"EZFLUDGT","properties":{"formattedCitation":"(dos Santos et al., 2013; Hilbe and Traulsen, 2012)","plainCitation":"(dos Santos et al., 2013; Hilbe and Traulsen, 2012)","noteIndex":0},"citationItems":[{"id":12791,"uris":["http://zotero.org/users/5126227/items/C4RNN7IX"],"uri":["http://zotero.org/users/5126227/items/C4RNN7IX"],"itemData":{"id":12791,"type":"article-journal","abstract":"The threat of punishment usually promotes cooperation. However, punishing itself is costly, rare in nonhuman animals, and humans who punish often finish with low payoffs in economic experiments. The evolution of punishment has therefore been unclear. Recent theoretical developments suggest that punishment has evolved in the context of reputation games. We tested this idea in a simple helping game with observers and with punishment and punishment reputation (experimentally controlling for other possible reputational effects). We show that punishers fully compensate their costs as they receive help more often. The more likely defection is punished within a group, the higher the level of within-group cooperation. These beneficial effects perish if the punishment reputation is removed. We conclude that reputation is key to the evolution of punishment.","container-title":"Evolution","DOI":"10.1111/evo.12108","ISSN":"1558-5646","issue":"8","language":"en","page":"2446-2450","source":"Wiley Online Library","title":"Human Cooperation Based on Punishment Reputation","volume":"67","author":[{"family":"Santos","given":"Miguel","non-dropping-particle":"dos"},{"family":"Rankin","given":"Daniel J."},{"family":"Wedekind","given":"Claus"}],"issued":{"date-parts":[["2013"]]}}},{"id":11044,"uris":["http://zotero.org/users/5126227/items/RDYCYDSL"],"uri":["http://zotero.org/users/5126227/items/RDYCYDSL"],"itemData":{"id":11044,"type":"article-journal","abstract":"While empirical evidence highlights the importance of punishment for cooperation in collective action, it remains disputed how responsible sanctions targeted predominantly at uncooperative subjects can evolve. Punishment is costly; in order to spread it typically requires local interactions, voluntary participation, or rewards. Moreover, theory and experiments indicate that some subjects abuse sanctioning opportunities by engaging in antisocial punishment (which harms cooperators), spiteful acts (harming everyone) or revenge (as a response to being punished). These arguments have led to the conclusion that punishment is maladaptive. Here, we use evolutionary game theory to show that this conclusion is premature: If interactions are non-anonymous, cooperation and punishment evolve even if initially rare, and sanctions are directed towards non-cooperators only. Thus, our willingness to punish free riders is ultimately a selfish decision rather than an altruistic act; punishment serves as a warning, showing that one is not willing to accept unfair treatments.","container-title":"Scientific Reports","DOI":"10.1038/srep00458","ISSN":"2045-2322","language":"en","page":"458","source":"www.nature.com","title":"Emergence of responsible sanctions without second order free riders, antisocial punishment or spite","volume":"2","author":[{"family":"Hilbe","given":"Christian"},{"family":"Traulsen","given":"Arne"}],"issued":{"date-parts":[["2012",6,13]]}}}],"schema":"https://github.com/citation-style-language/schema/raw/master/csl-citation.json"} </w:instrText>
      </w:r>
      <w:r w:rsidR="001F25AF">
        <w:rPr>
          <w:rFonts w:ascii="Arial" w:hAnsi="Arial" w:cs="Arial"/>
        </w:rPr>
        <w:fldChar w:fldCharType="separate"/>
      </w:r>
      <w:r w:rsidR="001F25AF">
        <w:rPr>
          <w:rFonts w:ascii="Arial" w:hAnsi="Arial" w:cs="Arial"/>
          <w:noProof/>
        </w:rPr>
        <w:t>(dos Santos et al., 2013; Hilbe and Traulsen, 2012)</w:t>
      </w:r>
      <w:r w:rsidR="001F25AF">
        <w:rPr>
          <w:rFonts w:ascii="Arial" w:hAnsi="Arial" w:cs="Arial"/>
        </w:rPr>
        <w:fldChar w:fldCharType="end"/>
      </w:r>
      <w:r w:rsidR="00E119E2" w:rsidRPr="00EE11A3">
        <w:rPr>
          <w:rFonts w:ascii="Arial" w:hAnsi="Arial" w:cs="Arial"/>
        </w:rPr>
        <w:t>)</w:t>
      </w:r>
      <w:r w:rsidR="000A568F" w:rsidRPr="00EE11A3">
        <w:rPr>
          <w:rFonts w:ascii="Arial" w:hAnsi="Arial" w:cs="Arial"/>
        </w:rPr>
        <w:t xml:space="preserve">; </w:t>
      </w:r>
      <w:r w:rsidR="007D38C2" w:rsidRPr="00EE11A3">
        <w:rPr>
          <w:rFonts w:ascii="Arial" w:hAnsi="Arial" w:cs="Arial"/>
        </w:rPr>
        <w:t xml:space="preserve">or </w:t>
      </w:r>
      <w:r w:rsidR="000A568F" w:rsidRPr="00EE11A3">
        <w:rPr>
          <w:rFonts w:ascii="Arial" w:hAnsi="Arial" w:cs="Arial"/>
        </w:rPr>
        <w:t xml:space="preserve">(ii) </w:t>
      </w:r>
      <w:r w:rsidR="000A7791" w:rsidRPr="00EE11A3">
        <w:rPr>
          <w:rFonts w:ascii="Arial" w:hAnsi="Arial" w:cs="Arial"/>
        </w:rPr>
        <w:t xml:space="preserve">by </w:t>
      </w:r>
      <w:r w:rsidR="000A568F" w:rsidRPr="00EE11A3">
        <w:rPr>
          <w:rFonts w:ascii="Arial" w:hAnsi="Arial" w:cs="Arial"/>
        </w:rPr>
        <w:t xml:space="preserve">signalling </w:t>
      </w:r>
      <w:r w:rsidR="007D38C2" w:rsidRPr="00EE11A3">
        <w:rPr>
          <w:rFonts w:ascii="Arial" w:hAnsi="Arial" w:cs="Arial"/>
        </w:rPr>
        <w:t>cooperative intent, such that punishers benefit from increased access to cooperative</w:t>
      </w:r>
      <w:r w:rsidR="000A568F" w:rsidRPr="00EE11A3">
        <w:rPr>
          <w:rFonts w:ascii="Arial" w:hAnsi="Arial" w:cs="Arial"/>
        </w:rPr>
        <w:t xml:space="preserve"> interactions with new social partners</w:t>
      </w:r>
      <w:r w:rsidR="00973BB9" w:rsidRPr="00EE11A3">
        <w:rPr>
          <w:rFonts w:ascii="Arial" w:hAnsi="Arial" w:cs="Arial"/>
        </w:rPr>
        <w:t xml:space="preserve"> (</w:t>
      </w:r>
      <w:r w:rsidR="002E1A57" w:rsidRPr="00EE11A3">
        <w:rPr>
          <w:rFonts w:ascii="Arial" w:hAnsi="Arial" w:cs="Arial"/>
        </w:rPr>
        <w:t>e.g.</w:t>
      </w:r>
      <w:r w:rsidR="008A4ECD" w:rsidRPr="00EE11A3">
        <w:rPr>
          <w:rFonts w:ascii="Arial" w:hAnsi="Arial" w:cs="Arial"/>
        </w:rPr>
        <w:t xml:space="preserve"> </w:t>
      </w:r>
      <w:r w:rsidR="001D2300">
        <w:rPr>
          <w:rFonts w:ascii="Arial" w:hAnsi="Arial" w:cs="Arial"/>
        </w:rPr>
        <w:fldChar w:fldCharType="begin"/>
      </w:r>
      <w:r w:rsidR="00607FAA">
        <w:rPr>
          <w:rFonts w:ascii="Arial" w:hAnsi="Arial" w:cs="Arial"/>
        </w:rPr>
        <w:instrText xml:space="preserve"> ADDIN ZOTERO_ITEM CSL_CITATION {"citationID":"v0mWDYX8","properties":{"formattedCitation":"(Barclay, 2006; Dhaliwal et al., 2020; Jordan et al., 2016; Nelissen, 2008; Raihani and Bshary, 2015b)","plainCitation":"(Barclay, 2006; Dhaliwal et al., 2020; Jordan et al., 2016; Nelissen, 2008; Raihani and Bshary, 2015b)","noteIndex":0},"citationItems":[{"id":16076,"uris":["http://zotero.org/users/5126227/items/Q9E7FFIK"],"uri":["http://zotero.org/users/5126227/items/Q9E7FFIK"],"itemData":{"id":16076,"type":"article-journal","abstract":"Many studies show that people act cooperatively and are willing to punish free riders (i.e., people who are less cooperative than others). However, nonpunishers benefit when free riders are punished, making punishment a group-beneficial act. Presented here are four studies investigating whether punishers gain social benefits from punishing. Undergraduate participants played public goods games (PGGs) (cooperative group games involving money) in which there were free riders, and in which they were given the opportunity to impose monetary penalties on free riders. Participants rated punishers as being more trustworthy, group focused, and worthy of respect than nonpunishers. In dyadic trust games following PGGs, punishers did not receive monetary benefits from punishing free riders in a single-round PGG, but did benefit monetarily from punishing free riders in iterated PGGs. Punishment that was not directed at free riders brought no monetary benefits, suggesting that people distinguish between justified and unjustified punishment and only respond to punishment with enhanced trust when the punishment is justified.","container-title":"Evolution and Human Behavior","DOI":"10.1016/j.evolhumbehav.2006.01.003","ISSN":"1090-5138","issue":"5","journalAbbreviation":"Evolution and Human Behavior","language":"en","page":"325-344","source":"ScienceDirect","title":"Reputational benefits for altruistic punishment","volume":"27","author":[{"family":"Barclay","given":"Pat"}],"issued":{"date-parts":[["2006",9,1]]}}},{"id":19565,"uris":["http://zotero.org/users/5126227/items/B5F5SW44"],"uri":["http://zotero.org/users/5126227/items/B5F5SW44"],"itemData":{"id":19565,"type":"article-journal","abstract":"Upholding cooperative norms via punishment is of central importance in organizations. But what effect does punishing have on the reputation of the punisher? Although previous research shows third parties can garner reputational benefits for punishing transgressors who violate social norms, we proposed that such reputational benefits can vary based on the perceived motive for the punishment. In Studies 1 and 2, we found that individuals who endorsed a consequentialist (versus deontological) motive for punishing were seen as more trustworthy. In Study 3, the results showed that when pitted against one another, a person who endorsed a consequentialist (versus deontological) motive for punishing was chosen more often as a partner in a Trust Game. In Study 4, we found that a manager who expressed a consequentialist reason for punishing an employee was seen as having less psychopathic tendencies, and this related to the manager being perceived as more trustworthy and a superior cooperation partner. Using a recall methodology, Study 5 results showed that employees who perceived their managers as having more consequentialist (versus deontological) motives for punishing also perceived their managers as being less psychopathic and more trustworthy. Theoretical and practical implications are discussed.","container-title":"Journal of Business Ethics","DOI":"10.1007/s10551-020-04664-5","ISSN":"1573-0697","journalAbbreviation":"J Bus Ethics","language":"en","source":"Springer Link","title":"Consequentialist Motives for Punishment Signal Trustworthiness","URL":"https://doi.org/10.1007/s10551-020-04664-5","author":[{"family":"Dhaliwal","given":"Nathan A."},{"family":"Skarlicki","given":"Daniel P."},{"family":"Hoegg","given":"JoAndrea"},{"family":"Daniels","given":"Michael A."}],"accessed":{"date-parts":[["2021",6,11]]},"issued":{"date-parts":[["2020",11,16]]}}},{"id":16331,"uris":["http://zotero.org/users/5126227/items/Q2QD9IXY"],"uri":["http://zotero.org/users/5126227/items/Q2QD9IXY"],"itemData":{"id":16331,"type":"article-journal","abstract":"Third-party punishment (TPP), in which unaffected observers punish selfishness, promotes cooperation by deterring defection. But why should individuals choose to bear the costs of punishing? We present a game theoretic model of TPP as a costly signal of trustworthiness. Our model is based on individual differences in the costs and/or benefits of being trustworthy. We argue that individuals for whom trustworthiness is payoff-maximizing will find TPP to be less net costly (for example, because mechanisms that incentivize some individuals to be trustworthy also create benefits for deterring selfishness via TPP). We show that because of this relationship, it can be advantageous for individuals to punish selfishness in order to signal that they are not selfish themselves. We then empirically validate our model using economic game experiments. We show that TPP is indeed a signal of trustworthiness: third-party punishers are trusted more, and actually behave in a more trustworthy way, than non-punishers. Furthermore, as predicted by our model, introducing a more informative signal—the opportunity to help directly—attenuates these signalling effects. When potential punishers have the chance to help, they are less likely to punish, and punishment is perceived as, and actually is, a weaker signal of trustworthiness. Costly helping, in contrast, is a strong and highly used signal even when TPP is also possible. Together, our model and experiments provide a formal reputational account of TPP, and demonstrate how the costs of punishing may be recouped by the long-run benefits of signalling one’s trustworthiness.","container-title":"Nature","DOI":"10.1038/nature16981","ISSN":"0028-0836","issue":"7591","journalAbbreviation":"Nature","language":"en","page":"473-476","source":"www.nature.com","title":"Third-party punishment as a costly signal of trustworthiness","volume":"530","author":[{"family":"Jordan","given":"Jillian J."},{"family":"Hoffman","given":"Moshe"},{"family":"Bloom","given":"Paul"},{"family":"Rand","given":"David G."}],"issued":{"date-parts":[["2016",2,25]]}}},{"id":17640,"uris":["http://zotero.org/groups/2345168/items/XYFZLSIC"],"uri":["http://zotero.org/groups/2345168/items/XYFZLSIC"],"itemData":{"id":17640,"type":"article-journal","abstract":"Two studies were conducted to test reputation-based accounts of altruism which predict that the more people sacrifice to help others, the greater their ensuing benefits. We tested this prediction by varying the cost invested in altruistic behavior, here modeled as costly sanctioning of unfair behavior. Confirming this prediction, it was found that only altruists who invested most in the punishment of unfairness were preferred as partners and were transferred more money in a subsequent trust game. This implies that the benefits of behaving altruistically depend upon how much one is willing to pay. It is discussed that these results fit both an indirect reciprocity and a costly signaling framework.","container-title":"Evolution and Human Behavior","DOI":"10.1016/j.evolhumbehav.2008.01.001","ISSN":"1090-5138","issue":"4","journalAbbreviation":"Evolution and Human Behavior","language":"en","page":"242-248","source":"ScienceDirect","title":"The price you pay: cost-dependent reputation effects of altruistic punishment","title-short":"The price you pay","volume":"29","author":[{"family":"Nelissen","given":"Rob M. A."}],"issued":{"date-parts":[["2008",7,1]]}}},{"id":10827,"uris":["http://zotero.org/users/5126227/items/FC5RK8DR"],"uri":["http://zotero.org/users/5126227/items/FC5RK8DR"],"itemData":{"id":10827,"type":"article-journal","abstract":"Punishers can benefit from a tough reputation, where future partners cooperate because they fear repercussions. Alternatively, punishers might receive help from bystanders if their act is perceived as just and other-regarding. Third-party punishment of selfish individuals arguably fits these conditions, but it is not known whether third-party punishers are rewarded for their investments. Here, we show that third-party punishers are indeed rewarded by uninvolved bystanders. Third parties were presented with the outcome of a dictator game in which the dictator was either selfish or fair and were allocated to one of three treatments in which they could choose to do nothing or (1) punish the dictator, (2) help the receiver, or (3) choose between punishment and helping, respectively. A fourth player (bystander) then sees the third-party's decision and could choose to reward the third party or not. Third parties that punished selfish dictators were more likely to be rewarded by bystanders than third parties that took no action in response to a selfish dictator. However, helpful third parties were rewarded even more than third-party punishers. These results suggest that punishment could in principle evolve via indirect reciprocity, but also provide insights into why individuals typically prefer to invest in positive actions.","container-title":"Evolution","DOI":"10.1111/evo.12637","ISSN":"1558-5646","issue":"4","language":"en","page":"993-1003","source":"Wiley Online Library","title":"Third-party punishers are rewarded, but third-party helpers even more so","volume":"69","author":[{"family":"Raihani","given":"Nichola J."},{"family":"Bshary","given":"Redouan"}],"issued":{"date-parts":[["2015"]]}}}],"schema":"https://github.com/citation-style-language/schema/raw/master/csl-citation.json"} </w:instrText>
      </w:r>
      <w:r w:rsidR="001D2300">
        <w:rPr>
          <w:rFonts w:ascii="Arial" w:hAnsi="Arial" w:cs="Arial"/>
        </w:rPr>
        <w:fldChar w:fldCharType="separate"/>
      </w:r>
      <w:r w:rsidR="00607FAA">
        <w:rPr>
          <w:rFonts w:ascii="Arial" w:hAnsi="Arial" w:cs="Arial"/>
          <w:noProof/>
        </w:rPr>
        <w:t>(Barclay, 2006; Dhaliwal et al., 2020; Jordan et al., 2016; Nelissen, 2008; Raihani and Bshary, 2015b)</w:t>
      </w:r>
      <w:r w:rsidR="001D2300">
        <w:rPr>
          <w:rFonts w:ascii="Arial" w:hAnsi="Arial" w:cs="Arial"/>
        </w:rPr>
        <w:fldChar w:fldCharType="end"/>
      </w:r>
      <w:r w:rsidR="001D2300">
        <w:rPr>
          <w:rFonts w:ascii="Arial" w:hAnsi="Arial" w:cs="Arial"/>
        </w:rPr>
        <w:t>)</w:t>
      </w:r>
      <w:r w:rsidR="000A568F" w:rsidRPr="00EE11A3">
        <w:rPr>
          <w:rFonts w:ascii="Arial" w:hAnsi="Arial" w:cs="Arial"/>
        </w:rPr>
        <w:t xml:space="preserve">. </w:t>
      </w:r>
      <w:r w:rsidR="00973BB9" w:rsidRPr="00EE11A3">
        <w:rPr>
          <w:rFonts w:ascii="Arial" w:hAnsi="Arial" w:cs="Arial"/>
        </w:rPr>
        <w:t xml:space="preserve">Here we focus on the </w:t>
      </w:r>
      <w:r w:rsidR="00C5416C" w:rsidRPr="00EE11A3">
        <w:rPr>
          <w:rFonts w:ascii="Arial" w:hAnsi="Arial" w:cs="Arial"/>
        </w:rPr>
        <w:t>latter</w:t>
      </w:r>
      <w:r w:rsidR="00973BB9" w:rsidRPr="00EE11A3">
        <w:rPr>
          <w:rFonts w:ascii="Arial" w:hAnsi="Arial" w:cs="Arial"/>
        </w:rPr>
        <w:t xml:space="preserve"> </w:t>
      </w:r>
      <w:r w:rsidR="00C5416C" w:rsidRPr="00EE11A3">
        <w:rPr>
          <w:rFonts w:ascii="Arial" w:hAnsi="Arial" w:cs="Arial"/>
        </w:rPr>
        <w:t>possibility</w:t>
      </w:r>
      <w:r w:rsidRPr="00EE11A3">
        <w:rPr>
          <w:rFonts w:ascii="Arial" w:hAnsi="Arial" w:cs="Arial"/>
        </w:rPr>
        <w:t>.</w:t>
      </w:r>
    </w:p>
    <w:p w14:paraId="4E6838D4" w14:textId="77777777" w:rsidR="007D38C2" w:rsidRPr="00EE11A3" w:rsidRDefault="007D38C2" w:rsidP="005F5496">
      <w:pPr>
        <w:spacing w:line="360" w:lineRule="auto"/>
        <w:jc w:val="both"/>
        <w:rPr>
          <w:rFonts w:ascii="Arial" w:hAnsi="Arial" w:cs="Arial"/>
        </w:rPr>
      </w:pPr>
    </w:p>
    <w:p w14:paraId="42663304" w14:textId="2A35E4A3" w:rsidR="006E4604" w:rsidRDefault="001F25AF" w:rsidP="005F5496">
      <w:pPr>
        <w:spacing w:line="360" w:lineRule="auto"/>
        <w:jc w:val="both"/>
        <w:rPr>
          <w:rFonts w:ascii="Arial" w:hAnsi="Arial" w:cs="Arial"/>
        </w:rPr>
      </w:pPr>
      <w:r>
        <w:rPr>
          <w:rFonts w:ascii="Arial" w:hAnsi="Arial" w:cs="Arial"/>
        </w:rPr>
        <w:t>P</w:t>
      </w:r>
      <w:r w:rsidR="009765B6" w:rsidRPr="00EE11A3">
        <w:rPr>
          <w:rFonts w:ascii="Arial" w:hAnsi="Arial" w:cs="Arial"/>
        </w:rPr>
        <w:t xml:space="preserve">unitive acts </w:t>
      </w:r>
      <w:r w:rsidR="00A212B6" w:rsidRPr="00EE11A3">
        <w:rPr>
          <w:rFonts w:ascii="Arial" w:hAnsi="Arial" w:cs="Arial"/>
        </w:rPr>
        <w:t>can be</w:t>
      </w:r>
      <w:r w:rsidR="00F25A76" w:rsidRPr="00EE11A3">
        <w:rPr>
          <w:rFonts w:ascii="Arial" w:hAnsi="Arial" w:cs="Arial"/>
        </w:rPr>
        <w:t xml:space="preserve"> conceptualized as signals</w:t>
      </w:r>
      <w:r w:rsidR="009765B6" w:rsidRPr="00EE11A3">
        <w:rPr>
          <w:rFonts w:ascii="Arial" w:hAnsi="Arial" w:cs="Arial"/>
        </w:rPr>
        <w:t xml:space="preserve"> that allow the punisher to </w:t>
      </w:r>
      <w:r w:rsidR="00FA0558" w:rsidRPr="00EE11A3">
        <w:rPr>
          <w:rFonts w:ascii="Arial" w:hAnsi="Arial" w:cs="Arial"/>
        </w:rPr>
        <w:t>convey</w:t>
      </w:r>
      <w:r w:rsidR="009765B6" w:rsidRPr="00EE11A3">
        <w:rPr>
          <w:rFonts w:ascii="Arial" w:hAnsi="Arial" w:cs="Arial"/>
        </w:rPr>
        <w:t xml:space="preserve"> an otherwise unobservable intent</w:t>
      </w:r>
      <w:r w:rsidR="002E4385" w:rsidRPr="00EE11A3">
        <w:rPr>
          <w:rFonts w:ascii="Arial" w:hAnsi="Arial" w:cs="Arial"/>
        </w:rPr>
        <w:t xml:space="preserve"> </w:t>
      </w:r>
      <w:r w:rsidR="007D38C2" w:rsidRPr="00EE11A3">
        <w:rPr>
          <w:rFonts w:ascii="Arial" w:hAnsi="Arial" w:cs="Arial"/>
        </w:rPr>
        <w:t>to cooperate</w:t>
      </w:r>
      <w:r w:rsidR="001D2300">
        <w:rPr>
          <w:rFonts w:ascii="Arial" w:hAnsi="Arial" w:cs="Arial"/>
        </w:rPr>
        <w:t xml:space="preserve"> </w:t>
      </w:r>
      <w:r w:rsidR="001D2300">
        <w:rPr>
          <w:rFonts w:ascii="Arial" w:hAnsi="Arial" w:cs="Arial"/>
        </w:rPr>
        <w:fldChar w:fldCharType="begin"/>
      </w:r>
      <w:r w:rsidR="001D2300">
        <w:rPr>
          <w:rFonts w:ascii="Arial" w:hAnsi="Arial" w:cs="Arial"/>
        </w:rPr>
        <w:instrText xml:space="preserve"> ADDIN ZOTERO_ITEM CSL_CITATION {"citationID":"DWHrkpO8","properties":{"formattedCitation":"(Jordan et al., 2016; Jordan and Rand, 2017; Przepiorka and Liebe, 2016)","plainCitation":"(Jordan et al., 2016; Jordan and Rand, 2017; Przepiorka and Liebe, 2016)","noteIndex":0},"citationItems":[{"id":16331,"uris":["http://zotero.org/users/5126227/items/Q2QD9IXY"],"uri":["http://zotero.org/users/5126227/items/Q2QD9IXY"],"itemData":{"id":16331,"type":"article-journal","abstract":"Third-party punishment (TPP), in which unaffected observers punish selfishness, promotes cooperation by deterring defection. But why should individuals choose to bear the costs of punishing? We present a game theoretic model of TPP as a costly signal of trustworthiness. Our model is based on individual differences in the costs and/or benefits of being trustworthy. We argue that individuals for whom trustworthiness is payoff-maximizing will find TPP to be less net costly (for example, because mechanisms that incentivize some individuals to be trustworthy also create benefits for deterring selfishness via TPP). We show that because of this relationship, it can be advantageous for individuals to punish selfishness in order to signal that they are not selfish themselves. We then empirically validate our model using economic game experiments. We show that TPP is indeed a signal of trustworthiness: third-party punishers are trusted more, and actually behave in a more trustworthy way, than non-punishers. Furthermore, as predicted by our model, introducing a more informative signal—the opportunity to help directly—attenuates these signalling effects. When potential punishers have the chance to help, they are less likely to punish, and punishment is perceived as, and actually is, a weaker signal of trustworthiness. Costly helping, in contrast, is a strong and highly used signal even when TPP is also possible. Together, our model and experiments provide a formal reputational account of TPP, and demonstrate how the costs of punishing may be recouped by the long-run benefits of signalling one’s trustworthiness.","container-title":"Nature","DOI":"10.1038/nature16981","ISSN":"0028-0836","issue":"7591","journalAbbreviation":"Nature","language":"en","page":"473-476","source":"www.nature.com","title":"Third-party punishment as a costly signal of trustworthiness","volume":"530","author":[{"family":"Jordan","given":"Jillian J."},{"family":"Hoffman","given":"Moshe"},{"family":"Bloom","given":"Paul"},{"family":"Rand","given":"David G."}],"issued":{"date-parts":[["2016",2,25]]}}},{"id":16307,"uris":["http://zotero.org/users/5126227/items/UN6UGK3I"],"uri":["http://zotero.org/users/5126227/items/UN6UGK3I"],"itemData":{"id":16307,"type":"article-journal","abstract":"Why do individuals pay costs to punish selfish behavior, even as third-party observers? A large body of research suggests that reputation plays an important role in motivating such third-party punishment (TPP). Here we focus on a recently proposed reputation-based account (Jordan et al., 2016) that invokes costly signaling. This account proposed that “trustworthy type” individuals (who are incentivized to cooperate with others) typically experience lower costs of TPP, and thus that TPP can function as a costly signal of trustworthiness. Specifically, it was argued that some but not all individuals face incentives to cooperate, making them high-quality and trustworthy interaction partners; and, because the same mechanisms that incentivize cooperation also create benefits for using TPP to deter selfish behavior, these individuals are likely to experience reduced costs of punishing selfishness. Here, we extend this conceptual framework by providing a concrete, “from-the-ground-up” model demonstrating how this process could work in the context of repeated interactions incentivizing both cooperation and punishment. We show how individual differences in the probability of future interaction can create types that vary in whether they find cooperation payoff-maximizing (and thus make high-quality partners), as well as in their net costs of TPP – because a higher continuation probability increases the likelihood of receiving rewards from the victim of the punished transgression (thus offsetting the cost of punishing). We also provide a simple model of dispersal that demonstrates how types that vary in their continuation probabilities can stably coexist, because the payoff from remaining in one’s local environment (i.e. not dispersing) decreases with the number of others who stay. Together, this model demonstrates, from the group up, how TPP can serve as a costly signal of trustworthiness arising from exposure to repeated interactions.","container-title":"Journal of Theoretical Biology","DOI":"10.1016/j.jtbi.2017.04.004","ISSN":"0022-5193","journalAbbreviation":"Journal of Theoretical Biology","page":"189-202","source":"ScienceDirect","title":"Third-party punishment as a costly signal of high continuation probabilities in repeated games","volume":"421","author":[{"family":"Jordan","given":"Jillian J."},{"family":"Rand","given":"David G."}],"issued":{"date-parts":[["2017",5,21]]}}},{"id":19530,"uris":["http://zotero.org/users/5126227/items/NG2BAZW7"],"uri":["http://zotero.org/users/5126227/items/NG2BAZW7"],"itemData":{"id":19530,"type":"article-journal","abstract":"Peer-punishment is an important determinant of cooperation in human groups. It has been suggested that, at the proximate level of analysis, punitive preferences can explain why humans incur costs to punish their deviant peers. How punitive preferences could have evolved in humans is still not entirely understood. A possible explanation at the ultimate level of analysis comes from signaling theory. It has been argued that the punishment of defectors can be a type-separating signal of the punisher's cooperative intent. As a result, punishers are selected more often as interaction partners in social exchange and are partly compensated for the costs they incur when punishing defectors. A similar argument has been made with regard to acts of generosity. In a laboratory experiment, we investigate whether the punishment of a selfish division of money in a dictator game is a sign of trustworthiness and whether punishers are more trustworthy interaction partners in a trust game than non-punishers. We distinguish between second-party and third-party punishment and compare punitive acts with acts of generosity as signs of trustworthiness. We find that punishers are not more trustworthy than non-punishers and that punishers are not trusted more than non-punishers, both in the second-party and in the third-party punishment condition. To the contrary, second-party punishers are trusted less than their non-punishing counterparts. However, participants who choose a generous division of money are more trustworthy and are trusted more than participants who choose a selfish division or participants about whom no information is available. Our results suggest that, unlike for punitive acts, the signaling benefits of generosity are to be gained in social exchange.","container-title":"Evolution and Human Behavior","DOI":"10.1016/j.evolhumbehav.2015.12.003","ISSN":"1090-5138","issue":"4","journalAbbreviation":"Evolution and Human Behavior","language":"en","page":"255-262","source":"ScienceDirect","title":"Generosity is a sign of trustworthiness—the punishment of selfishness is not","volume":"37","author":[{"family":"Przepiorka","given":"Wojtek"},{"family":"Liebe","given":"Ulf"}],"issued":{"date-parts":[["2016",7,1]]}}}],"schema":"https://github.com/citation-style-language/schema/raw/master/csl-citation.json"} </w:instrText>
      </w:r>
      <w:r w:rsidR="001D2300">
        <w:rPr>
          <w:rFonts w:ascii="Arial" w:hAnsi="Arial" w:cs="Arial"/>
        </w:rPr>
        <w:fldChar w:fldCharType="separate"/>
      </w:r>
      <w:r w:rsidR="001D2300">
        <w:rPr>
          <w:rFonts w:ascii="Arial" w:hAnsi="Arial" w:cs="Arial"/>
          <w:noProof/>
        </w:rPr>
        <w:t>(Jordan et al., 2016; Jordan and Rand, 2017; Przepiorka and Liebe, 2016)</w:t>
      </w:r>
      <w:r w:rsidR="001D2300">
        <w:rPr>
          <w:rFonts w:ascii="Arial" w:hAnsi="Arial" w:cs="Arial"/>
        </w:rPr>
        <w:fldChar w:fldCharType="end"/>
      </w:r>
      <w:r w:rsidR="009765B6" w:rsidRPr="00EE11A3">
        <w:rPr>
          <w:rFonts w:ascii="Arial" w:hAnsi="Arial" w:cs="Arial"/>
        </w:rPr>
        <w:t>.</w:t>
      </w:r>
      <w:r w:rsidR="00225012" w:rsidRPr="00EE11A3">
        <w:rPr>
          <w:rFonts w:ascii="Arial" w:hAnsi="Arial" w:cs="Arial"/>
        </w:rPr>
        <w:t xml:space="preserve"> </w:t>
      </w:r>
      <w:r w:rsidR="000847B9" w:rsidRPr="00EE11A3">
        <w:rPr>
          <w:rFonts w:ascii="Arial" w:hAnsi="Arial" w:cs="Arial"/>
        </w:rPr>
        <w:t xml:space="preserve">As long as </w:t>
      </w:r>
      <w:r w:rsidR="003B0BF0" w:rsidRPr="00EE11A3">
        <w:rPr>
          <w:rFonts w:ascii="Arial" w:hAnsi="Arial" w:cs="Arial"/>
        </w:rPr>
        <w:t xml:space="preserve">the production of the signal (i.e. </w:t>
      </w:r>
      <w:r w:rsidR="00543202" w:rsidRPr="00EE11A3">
        <w:rPr>
          <w:rFonts w:ascii="Arial" w:hAnsi="Arial" w:cs="Arial"/>
        </w:rPr>
        <w:t xml:space="preserve">the </w:t>
      </w:r>
      <w:r w:rsidR="003B0BF0" w:rsidRPr="00EE11A3">
        <w:rPr>
          <w:rFonts w:ascii="Arial" w:hAnsi="Arial" w:cs="Arial"/>
        </w:rPr>
        <w:t xml:space="preserve">punitive act) is </w:t>
      </w:r>
      <w:r>
        <w:rPr>
          <w:rFonts w:ascii="Arial" w:hAnsi="Arial" w:cs="Arial"/>
        </w:rPr>
        <w:t>associated with the</w:t>
      </w:r>
      <w:r w:rsidR="003B0BF0" w:rsidRPr="00EE11A3">
        <w:rPr>
          <w:rFonts w:ascii="Arial" w:hAnsi="Arial" w:cs="Arial"/>
        </w:rPr>
        <w:t xml:space="preserve"> hidden quality (i.e. cooperativeness),</w:t>
      </w:r>
      <w:r w:rsidR="002534D4" w:rsidRPr="00EE11A3">
        <w:rPr>
          <w:rFonts w:ascii="Arial" w:hAnsi="Arial" w:cs="Arial"/>
        </w:rPr>
        <w:t xml:space="preserve"> </w:t>
      </w:r>
      <w:r w:rsidR="003B0BF0" w:rsidRPr="00EE11A3">
        <w:rPr>
          <w:rFonts w:ascii="Arial" w:hAnsi="Arial" w:cs="Arial"/>
        </w:rPr>
        <w:t>o</w:t>
      </w:r>
      <w:r w:rsidR="00225012" w:rsidRPr="00EE11A3">
        <w:rPr>
          <w:rFonts w:ascii="Arial" w:hAnsi="Arial" w:cs="Arial"/>
        </w:rPr>
        <w:t>bservers can</w:t>
      </w:r>
      <w:r w:rsidR="006A1419" w:rsidRPr="00EE11A3">
        <w:rPr>
          <w:rFonts w:ascii="Arial" w:hAnsi="Arial" w:cs="Arial"/>
        </w:rPr>
        <w:t xml:space="preserve"> then</w:t>
      </w:r>
      <w:r w:rsidR="00225012" w:rsidRPr="00EE11A3">
        <w:rPr>
          <w:rFonts w:ascii="Arial" w:hAnsi="Arial" w:cs="Arial"/>
        </w:rPr>
        <w:t xml:space="preserve"> act contingently </w:t>
      </w:r>
      <w:r w:rsidR="007D38C2" w:rsidRPr="00EE11A3">
        <w:rPr>
          <w:rFonts w:ascii="Arial" w:hAnsi="Arial" w:cs="Arial"/>
        </w:rPr>
        <w:t xml:space="preserve">on </w:t>
      </w:r>
      <w:r w:rsidR="00225012" w:rsidRPr="00EE11A3">
        <w:rPr>
          <w:rFonts w:ascii="Arial" w:hAnsi="Arial" w:cs="Arial"/>
        </w:rPr>
        <w:t>the informative value</w:t>
      </w:r>
      <w:r w:rsidR="00E522E7" w:rsidRPr="00EE11A3">
        <w:rPr>
          <w:rFonts w:ascii="Arial" w:hAnsi="Arial" w:cs="Arial"/>
        </w:rPr>
        <w:t xml:space="preserve"> of the signal</w:t>
      </w:r>
      <w:r w:rsidR="00225012" w:rsidRPr="00EE11A3">
        <w:rPr>
          <w:rFonts w:ascii="Arial" w:hAnsi="Arial" w:cs="Arial"/>
        </w:rPr>
        <w:t xml:space="preserve"> </w:t>
      </w:r>
      <w:r w:rsidR="002C0C81" w:rsidRPr="00EE11A3">
        <w:rPr>
          <w:rFonts w:ascii="Arial" w:hAnsi="Arial" w:cs="Arial"/>
        </w:rPr>
        <w:t>and</w:t>
      </w:r>
      <w:r w:rsidR="007C13DB" w:rsidRPr="00EE11A3">
        <w:rPr>
          <w:rFonts w:ascii="Arial" w:hAnsi="Arial" w:cs="Arial"/>
        </w:rPr>
        <w:t xml:space="preserve"> </w:t>
      </w:r>
      <w:r w:rsidR="006E4604">
        <w:rPr>
          <w:rFonts w:ascii="Arial" w:hAnsi="Arial" w:cs="Arial"/>
        </w:rPr>
        <w:t xml:space="preserve">reward punishers for their actions </w:t>
      </w:r>
      <w:r w:rsidR="006E4604">
        <w:rPr>
          <w:rFonts w:ascii="Arial" w:hAnsi="Arial" w:cs="Arial"/>
        </w:rPr>
        <w:fldChar w:fldCharType="begin"/>
      </w:r>
      <w:r w:rsidR="006E4604">
        <w:rPr>
          <w:rFonts w:ascii="Arial" w:hAnsi="Arial" w:cs="Arial"/>
        </w:rPr>
        <w:instrText xml:space="preserve"> ADDIN ZOTERO_ITEM CSL_CITATION {"citationID":"4lA1ji4H","properties":{"formattedCitation":"(Raihani and Bshary, 2015b)","plainCitation":"(Raihani and Bshary, 2015b)","noteIndex":0},"citationItems":[{"id":10827,"uris":["http://zotero.org/users/5126227/items/FC5RK8DR"],"uri":["http://zotero.org/users/5126227/items/FC5RK8DR"],"itemData":{"id":10827,"type":"article-journal","abstract":"Punishers can benefit from a tough reputation, where future partners cooperate because they fear repercussions. Alternatively, punishers might receive help from bystanders if their act is perceived as just and other-regarding. Third-party punishment of selfish individuals arguably fits these conditions, but it is not known whether third-party punishers are rewarded for their investments. Here, we show that third-party punishers are indeed rewarded by uninvolved bystanders. Third parties were presented with the outcome of a dictator game in which the dictator was either selfish or fair and were allocated to one of three treatments in which they could choose to do nothing or (1) punish the dictator, (2) help the receiver, or (3) choose between punishment and helping, respectively. A fourth player (bystander) then sees the third-party's decision and could choose to reward the third party or not. Third parties that punished selfish dictators were more likely to be rewarded by bystanders than third parties that took no action in response to a selfish dictator. However, helpful third parties were rewarded even more than third-party punishers. These results suggest that punishment could in principle evolve via indirect reciprocity, but also provide insights into why individuals typically prefer to invest in positive actions.","container-title":"Evolution","DOI":"10.1111/evo.12637","ISSN":"1558-5646","issue":"4","language":"en","page":"993-1003","source":"Wiley Online Library","title":"Third-party punishers are rewarded, but third-party helpers even more so","volume":"69","author":[{"family":"Raihani","given":"Nichola J."},{"family":"Bshary","given":"Redouan"}],"issued":{"date-parts":[["2015"]]}}}],"schema":"https://github.com/citation-style-language/schema/raw/master/csl-citation.json"} </w:instrText>
      </w:r>
      <w:r w:rsidR="006E4604">
        <w:rPr>
          <w:rFonts w:ascii="Arial" w:hAnsi="Arial" w:cs="Arial"/>
        </w:rPr>
        <w:fldChar w:fldCharType="separate"/>
      </w:r>
      <w:r w:rsidR="006E4604">
        <w:rPr>
          <w:rFonts w:ascii="Arial" w:hAnsi="Arial" w:cs="Arial"/>
          <w:noProof/>
        </w:rPr>
        <w:t>(Raihani and Bshary, 2015b)</w:t>
      </w:r>
      <w:r w:rsidR="006E4604">
        <w:rPr>
          <w:rFonts w:ascii="Arial" w:hAnsi="Arial" w:cs="Arial"/>
        </w:rPr>
        <w:fldChar w:fldCharType="end"/>
      </w:r>
      <w:r w:rsidR="006E4604">
        <w:rPr>
          <w:rFonts w:ascii="Arial" w:hAnsi="Arial" w:cs="Arial"/>
        </w:rPr>
        <w:t xml:space="preserve"> or </w:t>
      </w:r>
      <w:r w:rsidR="000A4093" w:rsidRPr="00EE11A3">
        <w:rPr>
          <w:rFonts w:ascii="Arial" w:hAnsi="Arial" w:cs="Arial"/>
        </w:rPr>
        <w:t>select</w:t>
      </w:r>
      <w:r w:rsidR="007C13DB" w:rsidRPr="00EE11A3">
        <w:rPr>
          <w:rFonts w:ascii="Arial" w:hAnsi="Arial" w:cs="Arial"/>
        </w:rPr>
        <w:t xml:space="preserve"> punishers </w:t>
      </w:r>
      <w:r w:rsidR="005A3954" w:rsidRPr="00EE11A3">
        <w:rPr>
          <w:rFonts w:ascii="Arial" w:hAnsi="Arial" w:cs="Arial"/>
        </w:rPr>
        <w:t>(</w:t>
      </w:r>
      <w:r w:rsidR="007C13DB" w:rsidRPr="00EE11A3">
        <w:rPr>
          <w:rFonts w:ascii="Arial" w:hAnsi="Arial" w:cs="Arial"/>
        </w:rPr>
        <w:t>over non-punishers</w:t>
      </w:r>
      <w:r w:rsidR="005A3954" w:rsidRPr="00EE11A3">
        <w:rPr>
          <w:rFonts w:ascii="Arial" w:hAnsi="Arial" w:cs="Arial"/>
        </w:rPr>
        <w:t>)</w:t>
      </w:r>
      <w:r w:rsidR="007C13DB" w:rsidRPr="00EE11A3">
        <w:rPr>
          <w:rFonts w:ascii="Arial" w:hAnsi="Arial" w:cs="Arial"/>
        </w:rPr>
        <w:t xml:space="preserve"> </w:t>
      </w:r>
      <w:r w:rsidR="00E916AA" w:rsidRPr="00EE11A3">
        <w:rPr>
          <w:rFonts w:ascii="Arial" w:hAnsi="Arial" w:cs="Arial"/>
        </w:rPr>
        <w:t xml:space="preserve">as partners </w:t>
      </w:r>
      <w:r w:rsidR="001D2300">
        <w:rPr>
          <w:rFonts w:ascii="Arial" w:hAnsi="Arial" w:cs="Arial"/>
        </w:rPr>
        <w:fldChar w:fldCharType="begin"/>
      </w:r>
      <w:r w:rsidR="006E4604">
        <w:rPr>
          <w:rFonts w:ascii="Arial" w:hAnsi="Arial" w:cs="Arial"/>
        </w:rPr>
        <w:instrText xml:space="preserve"> ADDIN ZOTERO_ITEM CSL_CITATION {"citationID":"JhLRKVNh","properties":{"formattedCitation":"(Jordan et al., 2016)","plainCitation":"(Jordan et al., 2016)","noteIndex":0},"citationItems":[{"id":16331,"uris":["http://zotero.org/users/5126227/items/Q2QD9IXY"],"uri":["http://zotero.org/users/5126227/items/Q2QD9IXY"],"itemData":{"id":16331,"type":"article-journal","abstract":"Third-party punishment (TPP), in which unaffected observers punish selfishness, promotes cooperation by deterring defection. But why should individuals choose to bear the costs of punishing? We present a game theoretic model of TPP as a costly signal of trustworthiness. Our model is based on individual differences in the costs and/or benefits of being trustworthy. We argue that individuals for whom trustworthiness is payoff-maximizing will find TPP to be less net costly (for example, because mechanisms that incentivize some individuals to be trustworthy also create benefits for deterring selfishness via TPP). We show that because of this relationship, it can be advantageous for individuals to punish selfishness in order to signal that they are not selfish themselves. We then empirically validate our model using economic game experiments. We show that TPP is indeed a signal of trustworthiness: third-party punishers are trusted more, and actually behave in a more trustworthy way, than non-punishers. Furthermore, as predicted by our model, introducing a more informative signal—the opportunity to help directly—attenuates these signalling effects. When potential punishers have the chance to help, they are less likely to punish, and punishment is perceived as, and actually is, a weaker signal of trustworthiness. Costly helping, in contrast, is a strong and highly used signal even when TPP is also possible. Together, our model and experiments provide a formal reputational account of TPP, and demonstrate how the costs of punishing may be recouped by the long-run benefits of signalling one’s trustworthiness.","container-title":"Nature","DOI":"10.1038/nature16981","ISSN":"0028-0836","issue":"7591","journalAbbreviation":"Nature","language":"en","page":"473-476","source":"www.nature.com","title":"Third-party punishment as a costly signal of trustworthiness","volume":"530","author":[{"family":"Jordan","given":"Jillian J."},{"family":"Hoffman","given":"Moshe"},{"family":"Bloom","given":"Paul"},{"family":"Rand","given":"David G."}],"issued":{"date-parts":[["2016",2,25]]}}}],"schema":"https://github.com/citation-style-language/schema/raw/master/csl-citation.json"} </w:instrText>
      </w:r>
      <w:r w:rsidR="001D2300">
        <w:rPr>
          <w:rFonts w:ascii="Arial" w:hAnsi="Arial" w:cs="Arial"/>
        </w:rPr>
        <w:fldChar w:fldCharType="separate"/>
      </w:r>
      <w:r w:rsidR="006E4604">
        <w:rPr>
          <w:rFonts w:ascii="Arial" w:hAnsi="Arial" w:cs="Arial"/>
          <w:noProof/>
        </w:rPr>
        <w:t>(Jordan et al., 2016)</w:t>
      </w:r>
      <w:r w:rsidR="001D2300">
        <w:rPr>
          <w:rFonts w:ascii="Arial" w:hAnsi="Arial" w:cs="Arial"/>
        </w:rPr>
        <w:fldChar w:fldCharType="end"/>
      </w:r>
      <w:r w:rsidR="007C13DB" w:rsidRPr="00EE11A3">
        <w:rPr>
          <w:rFonts w:ascii="Arial" w:hAnsi="Arial" w:cs="Arial"/>
        </w:rPr>
        <w:t>.</w:t>
      </w:r>
      <w:r w:rsidR="004F7AE3" w:rsidRPr="00EE11A3">
        <w:rPr>
          <w:rFonts w:ascii="Arial" w:hAnsi="Arial" w:cs="Arial"/>
        </w:rPr>
        <w:t xml:space="preserve"> </w:t>
      </w:r>
      <w:r w:rsidR="006E4604">
        <w:rPr>
          <w:rFonts w:ascii="Arial" w:hAnsi="Arial" w:cs="Arial"/>
        </w:rPr>
        <w:t xml:space="preserve">If punishers stand to gain reputation benefits from punishing, then we might expect them to invest more in punishment when these decisions will be made known to other individuals </w:t>
      </w:r>
      <w:r w:rsidR="004A3CEF">
        <w:rPr>
          <w:rFonts w:ascii="Arial" w:hAnsi="Arial" w:cs="Arial"/>
        </w:rPr>
        <w:t xml:space="preserve">(e.g. </w:t>
      </w:r>
      <w:r w:rsidR="004A3CEF">
        <w:rPr>
          <w:rFonts w:ascii="Arial" w:hAnsi="Arial" w:cs="Arial"/>
        </w:rPr>
        <w:fldChar w:fldCharType="begin"/>
      </w:r>
      <w:r w:rsidR="004A3CEF">
        <w:rPr>
          <w:rFonts w:ascii="Arial" w:hAnsi="Arial" w:cs="Arial"/>
        </w:rPr>
        <w:instrText xml:space="preserve"> ADDIN ZOTERO_ITEM CSL_CITATION {"citationID":"fXN9Z9dq","properties":{"formattedCitation":"(Kurzban et al., 2007)","plainCitation":"(Kurzban et al., 2007)","noteIndex":0},"citationItems":[{"id":19539,"uris":["http://zotero.org/users/5126227/items/6CQYSZHR"],"uri":["http://zotero.org/users/5126227/items/6CQYSZHR"],"itemData":{"id":19539,"type":"article-journal","abstract":"Punishment has been proposed as being central to two distinctively human phenomena: cooperation in groups and morality. Here we investigate moralistic punishment, a behavior designed to inflict costs on another individual in response to a perceived moral violation. There is currently no consensus on which evolutionary model best accounts for this phenomenon in humans. Models that turn on individuals' cultivating reputations as moralistic punishers clearly predict that psychological systems should be designed to increase punishment in response to information that one's decisions to punish will be known by others. We report two experiments in which we induce participants to commit moral violations and then present third parties with the opportunity to pay to punish wrongdoers. Varying conditions of anonymity, we find that the presence of an audience—even if only the experimenter—causes an increase in moralistic punishment.","container-title":"Evolution and Human Behavior","DOI":"10.1016/j.evolhumbehav.2006.06.001","ISSN":"1090-5138","issue":"2","journalAbbreviation":"Evolution and Human Behavior","language":"en","page":"75-84","source":"ScienceDirect","title":"Audience effects on moralistic punishment","volume":"28","author":[{"family":"Kurzban","given":"Robert"},{"family":"DeScioli","given":"Peter"},{"family":"O'Brien","given":"Erin"}],"issued":{"date-parts":[["2007",3,1]]}}}],"schema":"https://github.com/citation-style-language/schema/raw/master/csl-citation.json"} </w:instrText>
      </w:r>
      <w:r w:rsidR="004A3CEF">
        <w:rPr>
          <w:rFonts w:ascii="Arial" w:hAnsi="Arial" w:cs="Arial"/>
        </w:rPr>
        <w:fldChar w:fldCharType="separate"/>
      </w:r>
      <w:r w:rsidR="004A3CEF">
        <w:rPr>
          <w:rFonts w:ascii="Arial" w:hAnsi="Arial" w:cs="Arial"/>
          <w:noProof/>
        </w:rPr>
        <w:t>(Kurzban et al., 2007)</w:t>
      </w:r>
      <w:r w:rsidR="004A3CEF">
        <w:rPr>
          <w:rFonts w:ascii="Arial" w:hAnsi="Arial" w:cs="Arial"/>
        </w:rPr>
        <w:fldChar w:fldCharType="end"/>
      </w:r>
      <w:r w:rsidR="004A3CEF">
        <w:rPr>
          <w:rFonts w:ascii="Arial" w:hAnsi="Arial" w:cs="Arial"/>
        </w:rPr>
        <w:t xml:space="preserve">). Nevertheless, the motives underpinning punishment decisions are hard to discern </w:t>
      </w:r>
      <w:r w:rsidR="004A3CEF">
        <w:rPr>
          <w:rFonts w:ascii="Arial" w:hAnsi="Arial" w:cs="Arial"/>
        </w:rPr>
        <w:fldChar w:fldCharType="begin"/>
      </w:r>
      <w:r w:rsidR="00607FAA">
        <w:rPr>
          <w:rFonts w:ascii="Arial" w:hAnsi="Arial" w:cs="Arial"/>
        </w:rPr>
        <w:instrText xml:space="preserve"> ADDIN ZOTERO_ITEM CSL_CITATION {"citationID":"y7e0rd4X","properties":{"formattedCitation":"(Dhaliwal et al., 2020; Raihani and Bshary, 2019)","plainCitation":"(Dhaliwal et al., 2020; Raihani and Bshary, 2019)","noteIndex":0},"citationItems":[{"id":19565,"uris":["http://zotero.org/users/5126227/items/B5F5SW44"],"uri":["http://zotero.org/users/5126227/items/B5F5SW44"],"itemData":{"id":19565,"type":"article-journal","abstract":"Upholding cooperative norms via punishment is of central importance in organizations. But what effect does punishing have on the reputation of the punisher? Although previous research shows third parties can garner reputational benefits for punishing transgressors who violate social norms, we proposed that such reputational benefits can vary based on the perceived motive for the punishment. In Studies 1 and 2, we found that individuals who endorsed a consequentialist (versus deontological) motive for punishing were seen as more trustworthy. In Study 3, the results showed that when pitted against one another, a person who endorsed a consequentialist (versus deontological) motive for punishing was chosen more often as a partner in a Trust Game. In Study 4, we found that a manager who expressed a consequentialist reason for punishing an employee was seen as having less psychopathic tendencies, and this related to the manager being perceived as more trustworthy and a superior cooperation partner. Using a recall methodology, Study 5 results showed that employees who perceived their managers as having more consequentialist (versus deontological) motives for punishing also perceived their managers as being less psychopathic and more trustworthy. Theoretical and practical implications are discussed.","container-title":"Journal of Business Ethics","DOI":"10.1007/s10551-020-04664-5","ISSN":"1573-0697","journalAbbreviation":"J Bus Ethics","language":"en","source":"Springer Link","title":"Consequentialist Motives for Punishment Signal Trustworthiness","URL":"https://doi.org/10.1007/s10551-020-04664-5","author":[{"family":"Dhaliwal","given":"Nathan A."},{"family":"Skarlicki","given":"Daniel P."},{"family":"Hoegg","given":"JoAndrea"},{"family":"Daniels","given":"Michael A."}],"accessed":{"date-parts":[["2021",6,11]]},"issued":{"date-parts":[["2020",11,16]]}}},{"id":13301,"uris":["http://zotero.org/users/5126227/items/HN4NWEW3"],"uri":["http://zotero.org/users/5126227/items/HN4NWEW3"],"itemData":{"id":13301,"type":"article-journal","abstract":", Humans are outstanding in their ability to cooperate with unrelated individuals, and punishment – paying a cost to harm others – is thought to be a key supporting mechanism. According to this view, cooperators punish defectors, who respond by behaving more cooperatively in future interactions. However, a synthesis of the evidence from laboratory and real-world settings casts serious doubts on the assumption that the sole function of punishment is to convert cheating individuals into cooperators. Instead, punishment often prompts retaliation and punishment decisions frequently stem from competitive, rather than deterrent motives. Punishment decisions often reflect the desire to equalise or elevate payoffs relative to targets, rather than the desire to enact revenge for harm received or to deter cheats from reoffending in future. We therefore suggest that punishment also serves a competitive function, where what looks like spiteful behaviour actually allows punishers to equalise or elevate their own payoffs and/or status relative to targets independently of any change in the target's behaviour. Institutions that reduce or remove the possibility that punishers are motivated by relative payoff or status concerns might offer a way to harness these competitive motives and render punishment more effective at restoring cooperation.","container-title":"Evolutionary Human Sciences","DOI":"10.1017/ehs.2019.12","ISSN":"2513-843X","language":"en","source":"Cambridge Core","title":"Punishment: one tool, many uses","title-short":"Punishment","URL":"https://www.cambridge.org/core/journals/evolutionary-human-sciences/article/punishment-one-tool-many-uses/FD1940BB4D5A39D017A09D4C162B4D28#.XcprQODx9CQ.twitter","volume":"1","author":[{"family":"Raihani","given":"Nichola J."},{"family":"Bshary","given":"Redouan"}],"accessed":{"date-parts":[["2019",11,12]]},"issued":{"date-parts":[["2019"]],"season":"ed"}}}],"schema":"https://github.com/citation-style-language/schema/raw/master/csl-citation.json"} </w:instrText>
      </w:r>
      <w:r w:rsidR="004A3CEF">
        <w:rPr>
          <w:rFonts w:ascii="Arial" w:hAnsi="Arial" w:cs="Arial"/>
        </w:rPr>
        <w:fldChar w:fldCharType="separate"/>
      </w:r>
      <w:r w:rsidR="00607FAA">
        <w:rPr>
          <w:rFonts w:ascii="Arial" w:hAnsi="Arial" w:cs="Arial"/>
          <w:noProof/>
        </w:rPr>
        <w:t>(Dhaliwal et al., 2020; Raihani and Bshary, 2019)</w:t>
      </w:r>
      <w:r w:rsidR="004A3CEF">
        <w:rPr>
          <w:rFonts w:ascii="Arial" w:hAnsi="Arial" w:cs="Arial"/>
        </w:rPr>
        <w:fldChar w:fldCharType="end"/>
      </w:r>
      <w:r w:rsidR="004A3CEF">
        <w:rPr>
          <w:rFonts w:ascii="Arial" w:hAnsi="Arial" w:cs="Arial"/>
        </w:rPr>
        <w:t xml:space="preserve"> meaning that the reputation consequences </w:t>
      </w:r>
      <w:r w:rsidR="004A3CEF">
        <w:rPr>
          <w:rFonts w:ascii="Arial" w:hAnsi="Arial" w:cs="Arial"/>
        </w:rPr>
        <w:lastRenderedPageBreak/>
        <w:t xml:space="preserve">of punishing others might not always be positive </w:t>
      </w:r>
      <w:r w:rsidR="004A3CEF">
        <w:rPr>
          <w:rFonts w:ascii="Arial" w:hAnsi="Arial" w:cs="Arial"/>
        </w:rPr>
        <w:fldChar w:fldCharType="begin"/>
      </w:r>
      <w:r w:rsidR="004A3CEF">
        <w:rPr>
          <w:rFonts w:ascii="Arial" w:hAnsi="Arial" w:cs="Arial"/>
        </w:rPr>
        <w:instrText xml:space="preserve"> ADDIN ZOTERO_ITEM CSL_CITATION {"citationID":"A28jcvfx","properties":{"formattedCitation":"(Horita, 2010; Ozono and Watabe, 2012; Przepiorka and Liebe, 2016; Raihani and Bshary, 2015a)","plainCitation":"(Horita, 2010; Ozono and Watabe, 2012; Przepiorka and Liebe, 2016; Raihani and Bshary, 2015a)","noteIndex":0},"citationItems":[{"id":19544,"uris":["http://zotero.org/users/5126227/items/LH9R2GXE"],"uri":["http://zotero.org/users/5126227/items/LH9R2GXE"],"itemData":{"id":19544,"type":"article-journal","abstract":"The issue of evolution of punitive behavior has been a focus of recent studies of human cooperation. One of the topics for discussion in this literature is whether punishers receive benefits, on which no clear conclusion has been reached yet. We conducted a scenario experiment in which we manipulated game types and reward types, and found that punishers were chosen more frequently than non-punishers as providers of rewards, and yet, they were chosen less frequently than non-punishers as recipients of rewards. Adaptive advantages of punishers are suggested to be in their likelihood of being chosen as providers of resources, rather than as recipients of reward.","container-title":"Letters on Evolutionary Behavioral Science","DOI":"10.5178/lebs.2010.2","ISSN":"1884-927X","issue":"1","language":"en","note":"number: 1","page":"6-9","source":"lebs.hbesj.org","title":"Punishers May Be Chosen as Providers But Not as Recipients","volume":"1","author":[{"family":"Horita","given":"Yutaka"}],"issued":{"date-parts":[["2010",5,4]]}}},{"id":19550,"uris":["http://zotero.org/users/5126227/items/4NNWDNBL"],"uri":["http://zotero.org/users/5126227/items/4NNWDNBL"],"itemData":{"id":19550,"type":"article-journal","abstract":"Many researchers have suggested that a sanctioning system is necessary to achieve cooperation in a large society. Sanctioning others, however, is costly, raising the question of what exactly is the adaptive advantage of sanctioning. One possible answer is that sanctioners get reputational benefit. While the reputational benefits accruing to punishers and nonpunishers have been compared in previous studies, in the present study we directly compared the reputational benefit of punisher, rewarder, and non-sanctioner. We conducted a scenario experiment in which participants were asked to play several games, such as the Ultimatum Game, Dictator Game, and Chicken Game with punisher, rewarder, and non-sanctioner. While in previous studies, punishers have gotten better reputational benefit as providers of resources than have non-sanctioners, we found that punishers received worse reputations than did rewarders or non-sanctioners in all games used in our experiment. These results suggest that reputational benefits change according to what kind of sanction individuals can exercise.","container-title":"Letters on Evolutionary Behavioral Science","DOI":"10.5178/lebs.2012.22","ISSN":"1884-927X","issue":"2","language":"en","note":"number: 2","page":"21-24","source":"lebs.hbesj.org","title":"Reputational benefit of punishment: Comparison among the punisher, rewarder, and non-sanctioner","title-short":"Reputational benefit of punishment","volume":"3","author":[{"family":"Ozono","given":"Hiroki"},{"family":"Watabe","given":"Motoki"}],"issued":{"date-parts":[["2012",8,28]]}}},{"id":19530,"uris":["http://zotero.org/users/5126227/items/NG2BAZW7"],"uri":["http://zotero.org/users/5126227/items/NG2BAZW7"],"itemData":{"id":19530,"type":"article-journal","abstract":"Peer-punishment is an important determinant of cooperation in human groups. It has been suggested that, at the proximate level of analysis, punitive preferences can explain why humans incur costs to punish their deviant peers. How punitive preferences could have evolved in humans is still not entirely understood. A possible explanation at the ultimate level of analysis comes from signaling theory. It has been argued that the punishment of defectors can be a type-separating signal of the punisher's cooperative intent. As a result, punishers are selected more often as interaction partners in social exchange and are partly compensated for the costs they incur when punishing defectors. A similar argument has been made with regard to acts of generosity. In a laboratory experiment, we investigate whether the punishment of a selfish division of money in a dictator game is a sign of trustworthiness and whether punishers are more trustworthy interaction partners in a trust game than non-punishers. We distinguish between second-party and third-party punishment and compare punitive acts with acts of generosity as signs of trustworthiness. We find that punishers are not more trustworthy than non-punishers and that punishers are not trusted more than non-punishers, both in the second-party and in the third-party punishment condition. To the contrary, second-party punishers are trusted less than their non-punishing counterparts. However, participants who choose a generous division of money are more trustworthy and are trusted more than participants who choose a selfish division or participants about whom no information is available. Our results suggest that, unlike for punitive acts, the signaling benefits of generosity are to be gained in social exchange.","container-title":"Evolution and Human Behavior","DOI":"10.1016/j.evolhumbehav.2015.12.003","ISSN":"1090-5138","issue":"4","journalAbbreviation":"Evolution and Human Behavior","language":"en","page":"255-262","source":"ScienceDirect","title":"Generosity is a sign of trustworthiness—the punishment of selfishness is not","volume":"37","author":[{"family":"Przepiorka","given":"Wojtek"},{"family":"Liebe","given":"Ulf"}],"issued":{"date-parts":[["2016",7,1]]}}},{"id":4312,"uris":["http://zotero.org/users/5126227/items/EUPNH8JR"],"uri":["http://zotero.org/users/5126227/items/EUPNH8JR"],"itemData":{"id":4312,"type":"article-journal","container-title":"Trends in Ecology &amp; Evolution","DOI":"10.1016/j.tree.2014.12.003","issue":"2","language":"English","page":"98–103","title":"The reputation of punishers","volume":"30","author":[{"family":"Raihani","given":"Nichola J."},{"family":"Bshary","given":"Redouan"}],"issued":{"date-parts":[["2015",2]]}}}],"schema":"https://github.com/citation-style-language/schema/raw/master/csl-citation.json"} </w:instrText>
      </w:r>
      <w:r w:rsidR="004A3CEF">
        <w:rPr>
          <w:rFonts w:ascii="Arial" w:hAnsi="Arial" w:cs="Arial"/>
        </w:rPr>
        <w:fldChar w:fldCharType="separate"/>
      </w:r>
      <w:r w:rsidR="004A3CEF">
        <w:rPr>
          <w:rFonts w:ascii="Arial" w:hAnsi="Arial" w:cs="Arial"/>
          <w:noProof/>
        </w:rPr>
        <w:t>(Horita, 2010; Ozono and Watabe, 2012; Przepiorka and Liebe, 2016; Raihani and Bshary, 2015a)</w:t>
      </w:r>
      <w:r w:rsidR="004A3CEF">
        <w:rPr>
          <w:rFonts w:ascii="Arial" w:hAnsi="Arial" w:cs="Arial"/>
        </w:rPr>
        <w:fldChar w:fldCharType="end"/>
      </w:r>
      <w:r w:rsidR="004A3CEF">
        <w:rPr>
          <w:rFonts w:ascii="Arial" w:hAnsi="Arial" w:cs="Arial"/>
        </w:rPr>
        <w:t xml:space="preserve">. In some cases, therefore, individuals might choose to hide investments in punishing others </w:t>
      </w:r>
      <w:r w:rsidR="004A3CEF">
        <w:rPr>
          <w:rFonts w:ascii="Arial" w:hAnsi="Arial" w:cs="Arial"/>
        </w:rPr>
        <w:fldChar w:fldCharType="begin"/>
      </w:r>
      <w:r w:rsidR="004A3CEF">
        <w:rPr>
          <w:rFonts w:ascii="Arial" w:hAnsi="Arial" w:cs="Arial"/>
        </w:rPr>
        <w:instrText xml:space="preserve"> ADDIN ZOTERO_ITEM CSL_CITATION {"citationID":"nGGYQquc","properties":{"formattedCitation":"(Rockenbach and Milinski, 2011)","plainCitation":"(Rockenbach and Milinski, 2011)","noteIndex":0},"citationItems":[{"id":10241,"uris":["http://zotero.org/users/5126227/items/MX2UT9QG"],"uri":["http://zotero.org/users/5126227/items/MX2UT9QG"],"itemData":{"id":10241,"type":"article-journal","abstract":"Conflicts of interest between the community and its members are at the core of human social dilemmas. If observed selfishness has future costs, individuals may hide selfish acts but display altruistic ones, and peers aim at identifying the most selfish persons to avoid them as future social partners. An interaction involving hiding and seeking information may be inevitable. We staged an experimental social-dilemma game in which actors could pay to conceal information about their contribution, giving, and punishing decisions from an observer who selects her future social partners from the actors. The observer could pay to conceal her observation of the actors. We found sophisticated dynamic strategies on either side. Actors hide their severe punishment and low contributions but display high contributions. Observers select high contributors as social partners; remarkably, punishment behavior seems irrelevant for qualifying as a social partner. That actors nonetheless pay to conceal their severe punishment adds a further puzzle to the role of punishment in human social behavior. Competition between hiding and seeking information about social behavior may be even more relevant and elaborate in the real world but usually is hidden from our eyes.","container-title":"Proceedings of the National Academy of Sciences","DOI":"10.1073/pnas.1108996108","ISSN":"0027-8424, 1091-6490","issue":"45","journalAbbreviation":"PNAS","language":"en","note":"PMID: 21987800","page":"18307-18312","source":"www.pnas.org","title":"To qualify as a social partner, humans hide severe punishment, although their observed cooperativeness is decisive","volume":"108","author":[{"family":"Rockenbach","given":"Bettina"},{"family":"Milinski","given":"Manfred"}],"issued":{"date-parts":[["2011",11,8]]}}}],"schema":"https://github.com/citation-style-language/schema/raw/master/csl-citation.json"} </w:instrText>
      </w:r>
      <w:r w:rsidR="004A3CEF">
        <w:rPr>
          <w:rFonts w:ascii="Arial" w:hAnsi="Arial" w:cs="Arial"/>
        </w:rPr>
        <w:fldChar w:fldCharType="separate"/>
      </w:r>
      <w:r w:rsidR="004A3CEF">
        <w:rPr>
          <w:rFonts w:ascii="Arial" w:hAnsi="Arial" w:cs="Arial"/>
          <w:noProof/>
        </w:rPr>
        <w:t>(Rockenbach and Milinski, 2011)</w:t>
      </w:r>
      <w:r w:rsidR="004A3CEF">
        <w:rPr>
          <w:rFonts w:ascii="Arial" w:hAnsi="Arial" w:cs="Arial"/>
        </w:rPr>
        <w:fldChar w:fldCharType="end"/>
      </w:r>
      <w:r w:rsidR="004A3CEF">
        <w:rPr>
          <w:rFonts w:ascii="Arial" w:hAnsi="Arial" w:cs="Arial"/>
        </w:rPr>
        <w:t xml:space="preserve"> or preferentially invest in helping rather than punishing others when these decisions will be revealed to others </w:t>
      </w:r>
      <w:r w:rsidR="004A3CEF">
        <w:rPr>
          <w:rFonts w:ascii="Arial" w:hAnsi="Arial" w:cs="Arial"/>
        </w:rPr>
        <w:fldChar w:fldCharType="begin"/>
      </w:r>
      <w:r w:rsidR="004A3CEF">
        <w:rPr>
          <w:rFonts w:ascii="Arial" w:hAnsi="Arial" w:cs="Arial"/>
        </w:rPr>
        <w:instrText xml:space="preserve"> ADDIN ZOTERO_ITEM CSL_CITATION {"citationID":"9XKVqKu9","properties":{"formattedCitation":"(Li et al., 2021)","plainCitation":"(Li et al., 2021)","noteIndex":0},"citationItems":[{"id":19502,"uris":["http://zotero.org/users/5126227/items/GQR9E3E2"],"uri":["http://zotero.org/users/5126227/items/GQR9E3E2"],"itemData":{"id":19502,"type":"article-journal","abstract":"Third-party fairness maintenance has been widely found, and the reputational benefits is an essential motivation for it. Third-party fairness maintenance includes two methods: punishment and compensation, and the reputations of these two methods differ. Based on previous studies, we predicted that reputational differences and the preference between the punishment and compensation of third parties are affected by whether the third parties have the freedom to choose between the two methods. The present study includes two component studies. In Study 1, the participants acted as fourth parties who were the observers to third-party fairness maintenance. We presented to the participants a scenario in which third parties had made responses to unfair results of the dictator game. The participants were asked to rate the reputations of the third parties who had chosen different response methods. In Study 1a, the third parties chose between punish/compensate and keep, which was indicative of non-intervention (not freely chosen), while in Study 1b, the parties chose between punish, compensate, and keep (freely chosen). The results showed that there was no reputational difference between the two methods in Study 1a, but in Study 1b, the reputation of compensation was better than that of punishment. In Study 2, the participants acted as third parties. The participants were asked to choose a method to respond to an unfair result of the dictator game. There were two reputational contexts: secret (the choice would not be known by others) and open (the choice would be known by others). In Study 2a, the third parties chose between punish/compensate and keep, while in Study 2b, they chose between punish, compensate, and keep. The results showed that in Study 2a, under the two reputational contexts, the third parties had no preference between the two methods, while in Study 2b, they tended to choose to punish under the secret context, but tended to choose to compensate under the open context. This study systematically reveals an interaction between fourth parties and third parties around reputational benefits and provides insights for understanding the role of reputation in the evolution of third-party fairness maintenance.","container-title":"Frontiers in Psychology","DOI":"10.3389/fpsyg.2021.676064","ISSN":"1664-1078","journalAbbreviation":"Front. Psychol.","language":"English","note":"publisher: Frontiers","source":"Frontiers","title":"Third-Party Punishment or Compensation? It Depends on the Reputational Benefits","title-short":"Third-Party Punishment or Compensation?","URL":"https://www.frontiersin.org/articles/10.3389/fpsyg.2021.676064/full","volume":"12","author":[{"family":"Li","given":"Zhuang"},{"family":"Hu","given":"Gengdan"},{"family":"Xu","given":"Lei"},{"family":"Li","given":"Qiangqiang"}],"accessed":{"date-parts":[["2021",6,8]]},"issued":{"date-parts":[["2021"]]}}}],"schema":"https://github.com/citation-style-language/schema/raw/master/csl-citation.json"} </w:instrText>
      </w:r>
      <w:r w:rsidR="004A3CEF">
        <w:rPr>
          <w:rFonts w:ascii="Arial" w:hAnsi="Arial" w:cs="Arial"/>
        </w:rPr>
        <w:fldChar w:fldCharType="separate"/>
      </w:r>
      <w:r w:rsidR="004A3CEF">
        <w:rPr>
          <w:rFonts w:ascii="Arial" w:hAnsi="Arial" w:cs="Arial"/>
          <w:noProof/>
        </w:rPr>
        <w:t>(Li et al., 2021)</w:t>
      </w:r>
      <w:r w:rsidR="004A3CEF">
        <w:rPr>
          <w:rFonts w:ascii="Arial" w:hAnsi="Arial" w:cs="Arial"/>
        </w:rPr>
        <w:fldChar w:fldCharType="end"/>
      </w:r>
      <w:r w:rsidR="004A3CEF">
        <w:rPr>
          <w:rFonts w:ascii="Arial" w:hAnsi="Arial" w:cs="Arial"/>
        </w:rPr>
        <w:t>.</w:t>
      </w:r>
    </w:p>
    <w:p w14:paraId="039484DC" w14:textId="77777777" w:rsidR="007D38C2" w:rsidRPr="00EE11A3" w:rsidRDefault="007D38C2" w:rsidP="005F5496">
      <w:pPr>
        <w:spacing w:line="360" w:lineRule="auto"/>
        <w:jc w:val="both"/>
        <w:rPr>
          <w:rFonts w:ascii="Arial" w:hAnsi="Arial" w:cs="Arial"/>
        </w:rPr>
      </w:pPr>
    </w:p>
    <w:p w14:paraId="6E1387FA" w14:textId="210B4EE4" w:rsidR="00AC25B2" w:rsidRPr="00EE11A3" w:rsidRDefault="00C77D4C" w:rsidP="005F5496">
      <w:pPr>
        <w:spacing w:line="360" w:lineRule="auto"/>
        <w:jc w:val="both"/>
        <w:rPr>
          <w:rFonts w:ascii="Arial" w:hAnsi="Arial" w:cs="Arial"/>
        </w:rPr>
      </w:pPr>
      <w:r>
        <w:rPr>
          <w:rFonts w:ascii="Arial" w:hAnsi="Arial" w:cs="Arial"/>
        </w:rPr>
        <w:t>Cooperative signalling</w:t>
      </w:r>
      <w:r w:rsidR="00953A4C" w:rsidRPr="00EE11A3">
        <w:rPr>
          <w:rFonts w:ascii="Arial" w:hAnsi="Arial" w:cs="Arial"/>
        </w:rPr>
        <w:t xml:space="preserve"> </w:t>
      </w:r>
      <w:r w:rsidR="004247DF" w:rsidRPr="00EE11A3">
        <w:rPr>
          <w:rFonts w:ascii="Arial" w:hAnsi="Arial" w:cs="Arial"/>
        </w:rPr>
        <w:t>becomes</w:t>
      </w:r>
      <w:r w:rsidR="00953A4C" w:rsidRPr="00EE11A3">
        <w:rPr>
          <w:rFonts w:ascii="Arial" w:hAnsi="Arial" w:cs="Arial"/>
        </w:rPr>
        <w:t xml:space="preserve"> particularly salient</w:t>
      </w:r>
      <w:r w:rsidR="00635A86" w:rsidRPr="00EE11A3">
        <w:rPr>
          <w:rFonts w:ascii="Arial" w:hAnsi="Arial" w:cs="Arial"/>
        </w:rPr>
        <w:t xml:space="preserve"> when individuals are embedded in</w:t>
      </w:r>
      <w:r w:rsidR="00953A4C" w:rsidRPr="00EE11A3">
        <w:rPr>
          <w:rFonts w:ascii="Arial" w:hAnsi="Arial" w:cs="Arial"/>
        </w:rPr>
        <w:t xml:space="preserve"> </w:t>
      </w:r>
      <w:r w:rsidR="004528DD" w:rsidRPr="00EE11A3">
        <w:rPr>
          <w:rFonts w:ascii="Arial" w:hAnsi="Arial" w:cs="Arial"/>
        </w:rPr>
        <w:t>fluid</w:t>
      </w:r>
      <w:r w:rsidR="00953A4C" w:rsidRPr="00EE11A3">
        <w:rPr>
          <w:rFonts w:ascii="Arial" w:hAnsi="Arial" w:cs="Arial"/>
        </w:rPr>
        <w:t xml:space="preserve"> social </w:t>
      </w:r>
      <w:r w:rsidR="00A42312" w:rsidRPr="00EE11A3">
        <w:rPr>
          <w:rFonts w:ascii="Arial" w:hAnsi="Arial" w:cs="Arial"/>
        </w:rPr>
        <w:t>networks</w:t>
      </w:r>
      <w:r w:rsidR="00953A4C" w:rsidRPr="00EE11A3">
        <w:rPr>
          <w:rFonts w:ascii="Arial" w:hAnsi="Arial" w:cs="Arial"/>
        </w:rPr>
        <w:t xml:space="preserve">, </w:t>
      </w:r>
      <w:r>
        <w:rPr>
          <w:rFonts w:ascii="Arial" w:hAnsi="Arial" w:cs="Arial"/>
        </w:rPr>
        <w:t>and</w:t>
      </w:r>
      <w:r w:rsidR="00953A4C" w:rsidRPr="00EE11A3">
        <w:rPr>
          <w:rFonts w:ascii="Arial" w:hAnsi="Arial" w:cs="Arial"/>
        </w:rPr>
        <w:t xml:space="preserve"> </w:t>
      </w:r>
      <w:r>
        <w:rPr>
          <w:rFonts w:ascii="Arial" w:hAnsi="Arial" w:cs="Arial"/>
        </w:rPr>
        <w:t>are therefore able to break and form</w:t>
      </w:r>
      <w:r w:rsidR="00706686" w:rsidRPr="00EE11A3">
        <w:rPr>
          <w:rFonts w:ascii="Arial" w:hAnsi="Arial" w:cs="Arial"/>
        </w:rPr>
        <w:t xml:space="preserve"> social ties</w:t>
      </w:r>
      <w:r w:rsidR="00543202" w:rsidRPr="00EE11A3">
        <w:rPr>
          <w:rFonts w:ascii="Arial" w:hAnsi="Arial" w:cs="Arial"/>
        </w:rPr>
        <w:t>. T</w:t>
      </w:r>
      <w:r w:rsidR="00F60F4E" w:rsidRPr="00EE11A3">
        <w:rPr>
          <w:rFonts w:ascii="Arial" w:hAnsi="Arial" w:cs="Arial"/>
        </w:rPr>
        <w:t xml:space="preserve">he </w:t>
      </w:r>
      <w:r>
        <w:rPr>
          <w:rFonts w:ascii="Arial" w:hAnsi="Arial" w:cs="Arial"/>
        </w:rPr>
        <w:t>possibility</w:t>
      </w:r>
      <w:r w:rsidR="00F60F4E" w:rsidRPr="00EE11A3">
        <w:rPr>
          <w:rFonts w:ascii="Arial" w:hAnsi="Arial" w:cs="Arial"/>
        </w:rPr>
        <w:t xml:space="preserve"> to</w:t>
      </w:r>
      <w:r w:rsidR="009005E1" w:rsidRPr="00EE11A3">
        <w:rPr>
          <w:rFonts w:ascii="Arial" w:hAnsi="Arial" w:cs="Arial"/>
        </w:rPr>
        <w:t xml:space="preserve"> </w:t>
      </w:r>
      <w:r w:rsidR="00543202" w:rsidRPr="00EE11A3">
        <w:rPr>
          <w:rFonts w:ascii="Arial" w:hAnsi="Arial" w:cs="Arial"/>
        </w:rPr>
        <w:t>cho</w:t>
      </w:r>
      <w:r w:rsidR="008D4981" w:rsidRPr="00EE11A3">
        <w:rPr>
          <w:rFonts w:ascii="Arial" w:hAnsi="Arial" w:cs="Arial"/>
        </w:rPr>
        <w:t>o</w:t>
      </w:r>
      <w:r w:rsidR="00543202" w:rsidRPr="00EE11A3">
        <w:rPr>
          <w:rFonts w:ascii="Arial" w:hAnsi="Arial" w:cs="Arial"/>
        </w:rPr>
        <w:t>se social partners</w:t>
      </w:r>
      <w:r w:rsidR="00CB232B" w:rsidRPr="00EE11A3">
        <w:rPr>
          <w:rFonts w:ascii="Arial" w:hAnsi="Arial" w:cs="Arial"/>
        </w:rPr>
        <w:t xml:space="preserve"> </w:t>
      </w:r>
      <w:r w:rsidR="00F60F4E" w:rsidRPr="00EE11A3">
        <w:rPr>
          <w:rFonts w:ascii="Arial" w:hAnsi="Arial" w:cs="Arial"/>
        </w:rPr>
        <w:t>can</w:t>
      </w:r>
      <w:r>
        <w:rPr>
          <w:rFonts w:ascii="Arial" w:hAnsi="Arial" w:cs="Arial"/>
        </w:rPr>
        <w:t xml:space="preserve"> </w:t>
      </w:r>
      <w:r w:rsidR="00F60F4E" w:rsidRPr="00EE11A3">
        <w:rPr>
          <w:rFonts w:ascii="Arial" w:hAnsi="Arial" w:cs="Arial"/>
        </w:rPr>
        <w:t xml:space="preserve">introduce </w:t>
      </w:r>
      <w:r w:rsidR="009005E1" w:rsidRPr="00EE11A3">
        <w:rPr>
          <w:rFonts w:ascii="Arial" w:hAnsi="Arial" w:cs="Arial"/>
        </w:rPr>
        <w:t>a market</w:t>
      </w:r>
      <w:r w:rsidR="00061391" w:rsidRPr="00EE11A3">
        <w:rPr>
          <w:rFonts w:ascii="Arial" w:hAnsi="Arial" w:cs="Arial"/>
        </w:rPr>
        <w:t>-like</w:t>
      </w:r>
      <w:r w:rsidR="009005E1" w:rsidRPr="00EE11A3">
        <w:rPr>
          <w:rFonts w:ascii="Arial" w:hAnsi="Arial" w:cs="Arial"/>
        </w:rPr>
        <w:t xml:space="preserve"> logic</w:t>
      </w:r>
      <w:r w:rsidR="00CB232B" w:rsidRPr="00EE11A3">
        <w:rPr>
          <w:rFonts w:ascii="Arial" w:hAnsi="Arial" w:cs="Arial"/>
        </w:rPr>
        <w:t xml:space="preserve"> </w:t>
      </w:r>
      <w:r w:rsidR="009005E1" w:rsidRPr="00EE11A3">
        <w:rPr>
          <w:rFonts w:ascii="Arial" w:hAnsi="Arial" w:cs="Arial"/>
        </w:rPr>
        <w:t xml:space="preserve">in the </w:t>
      </w:r>
      <w:r w:rsidR="00543202" w:rsidRPr="00EE11A3">
        <w:rPr>
          <w:rFonts w:ascii="Arial" w:hAnsi="Arial" w:cs="Arial"/>
        </w:rPr>
        <w:t>realm</w:t>
      </w:r>
      <w:r w:rsidR="009005E1" w:rsidRPr="00EE11A3">
        <w:rPr>
          <w:rFonts w:ascii="Arial" w:hAnsi="Arial" w:cs="Arial"/>
        </w:rPr>
        <w:t xml:space="preserve"> of social interactions</w:t>
      </w:r>
      <w:r w:rsidR="00CB232B" w:rsidRPr="00EE11A3">
        <w:rPr>
          <w:rFonts w:ascii="Arial" w:hAnsi="Arial" w:cs="Arial"/>
        </w:rPr>
        <w:t xml:space="preserve">, </w:t>
      </w:r>
      <w:r w:rsidR="00F82FB5" w:rsidRPr="00EE11A3">
        <w:rPr>
          <w:rFonts w:ascii="Arial" w:hAnsi="Arial" w:cs="Arial"/>
        </w:rPr>
        <w:t>resulting in an increased level of competition among</w:t>
      </w:r>
      <w:r w:rsidR="009005E1" w:rsidRPr="00EE11A3">
        <w:rPr>
          <w:rFonts w:ascii="Arial" w:hAnsi="Arial" w:cs="Arial"/>
        </w:rPr>
        <w:t xml:space="preserve"> individuals to be chosen by the best partners</w:t>
      </w:r>
      <w:r w:rsidR="004A3CEF">
        <w:rPr>
          <w:rFonts w:ascii="Arial" w:hAnsi="Arial" w:cs="Arial"/>
        </w:rPr>
        <w:t xml:space="preserve"> </w:t>
      </w:r>
      <w:r w:rsidR="004A3CEF">
        <w:rPr>
          <w:rFonts w:ascii="Arial" w:hAnsi="Arial" w:cs="Arial"/>
        </w:rPr>
        <w:fldChar w:fldCharType="begin"/>
      </w:r>
      <w:r w:rsidR="004A3CEF">
        <w:rPr>
          <w:rFonts w:ascii="Arial" w:hAnsi="Arial" w:cs="Arial"/>
        </w:rPr>
        <w:instrText xml:space="preserve"> ADDIN ZOTERO_ITEM CSL_CITATION {"citationID":"M2yS4o9X","properties":{"formattedCitation":"(Barclay, 2016, 2013; No\\uc0\\u235{} and Hammerstein, 1995; Roberts, 1998)","plainCitation":"(Barclay, 2016, 2013; Noë and Hammerstein, 1995; Roberts, 1998)","noteIndex":0},"citationItems":[{"id":13803,"uris":["http://zotero.org/users/5126227/items/9559BL7I"],"uri":["http://zotero.org/users/5126227/items/9559BL7I"],"itemData":{"id":13803,"type":"article-journal","abstract":"Cooperation is crucial to our survival and social success. People typically choose their social partners (e.g., friends, allies, mates), which allows us to avoid bad partners and preferentially interact with better ones. This creates a biological market where people prefer to associate with others who are willing and able to confer benefits upon partners. In such a market, it pays to compete to be (or appear to be) more willing and able to help than competitors are, causing an arms race over any behaviour that signals these traits — including generosity. Biological markets help us understand why we choose the partners we do, when and why people are cooperative and fair (and to what extent), and why individuals differ on these traits.","collection-title":"Evolutionary psychology","container-title":"Current Opinion in Psychology","DOI":"10.1016/j.copsyc.2015.07.012","ISSN":"2352-250X","journalAbbreviation":"Current Opinion in Psychology","language":"en","page":"33-38","source":"ScienceDirect","title":"Biological markets and the effects of partner choice on cooperation and friendship","volume":"7","author":[{"family":"Barclay","given":"Pat"}],"issued":{"date-parts":[["2016",2,1]]}}},{"id":16149,"uris":["http://zotero.org/users/5126227/items/FN8XXK9L"],"uri":["http://zotero.org/users/5126227/items/FN8XXK9L"],"itemData":{"id":16149,"type":"article-journal","abstract":"When organisms can choose whom to interact with, it can create a biological market where individuals need to outbid their rivals for access to cooperative relationships. Each individual's market value is determined by the benefits it can confer (and is willing to confer) upon others, which selects for tendencies to actively confer benefits on others. In this article, I introduce the basics of biological markets and how they relate to traditional models of cooperation, and then elucidate their impact on human cooperation, especially in the tasks of choosing partners, competing over partners, and keeping partners. Since “generosity” is necessarily rated relative to one's rivals, this can result in tendencies to compete over relative generosity, commit to partners, help when help is unnecessary, give strategically, and attack or suppress others' helpfulness. Biological markets explain and make novel predictions about why we desire to associate with particular individuals and how we attract them, and are therefore a useful incorporation into models of cooperation.","container-title":"Evolution and Human Behavior","DOI":"10.1016/j.evolhumbehav.2013.02.002","ISSN":"1090-5138","issue":"3","journalAbbreviation":"Evolution and Human Behavior","language":"en","page":"164-175","source":"ScienceDirect","title":"Strategies for cooperation in biological markets, especially for humans","volume":"34","author":[{"family":"Barclay","given":"Pat"}],"issued":{"date-parts":[["2013",5,1]]}}},{"id":19553,"uris":["http://zotero.org/users/5126227/items/HT5AWXPX"],"uri":["http://zotero.org/users/5126227/items/HT5AWXPX"],"itemData":{"id":19553,"type":"article-journal","abstract":"In biological markets, two classes of traders exchange commodities to their mutual benefit. Characteristics of markets are: competition within trader classes by contest or outbidding; preference for partners offering the highest value; and conflicts over the exchange value of commodities. Biological markets are currently studied under at least three different headings: sexual selection, intraspecific cooperation and interspecific mutualism. The time is ripe for the development of game theoretic models that describe the common core of biological markets and integrate existing knowledge from the separate fields.","container-title":"Trends in Ecology &amp; Evolution","DOI":"10.1016/S0169-5347(00)89123-5","ISSN":"0169-5347","issue":"8","journalAbbreviation":"Trends in Ecology &amp; Evolution","language":"en","page":"336-339","source":"ScienceDirect","title":"Biological markets","volume":"10","author":[{"family":"Noë","given":"Ronald"},{"family":"Hammerstein","given":"Peter"}],"issued":{"date-parts":[["1995",8,1]]}}},{"id":12122,"uris":["http://zotero.org/users/5126227/items/DN7EGDHQ"],"uri":["http://zotero.org/users/5126227/items/DN7EGDHQ"],"itemData":{"id":12122,"type":"article-journal","abstract":"Current work on cooperation is focused on the theory of reciprocal altruism. However, reciprocity is just one way of getting a return on an investment in altruism and is difficult to apply to many examples. Reciprocity theory addresses how animals respond dynamically to others so as to cooperate without being exploited. I discuss how introducing differences in individual generosity together with partner choice into models of reciprocity can lead to an escalation in altruistic behaviour. Individuals may compete for the most altruistic partners and non–altruists may become ostracized. I refer to this phenomenon as competitive altruism and propose that it can represent a move away from the dynamic responsiveness of reciprocity. Altruism may be rewarded in kind, but rewards may be indirectly accrued or may not involve the return of altruism at all, for example if altruists tend to be chosen as mates. This variety makes the idea of competitive altruism relevant to behaviours which cannot be explained by reciprocity. I consider whether altruism might act as a signal of quality, as proposed by the handicap principle. I suggest that altruistic acts could make particularly effective signals because of the inherent benefits to receivers. I consider how reciprocity and competitive altruism are related and how they may be distinguished.","container-title":"Proceedings of the Royal Society of London. Series B: Biological Sciences","DOI":"10.1098/rspb.1998.0312","issue":"1394","journalAbbreviation":"Proceedings of the Royal Society of London. Series B: Biological Sciences","page":"427-431","source":"royalsocietypublishing.org (Atypon)","title":"Competitive altruism: from reciprocity to the handicap principle","title-short":"Competitive altruism","volume":"265","author":[{"family":"Roberts","given":"Gilbert"}],"issued":{"date-parts":[["1998",3,7]]}}}],"schema":"https://github.com/citation-style-language/schema/raw/master/csl-citation.json"} </w:instrText>
      </w:r>
      <w:r w:rsidR="004A3CEF">
        <w:rPr>
          <w:rFonts w:ascii="Arial" w:hAnsi="Arial" w:cs="Arial"/>
        </w:rPr>
        <w:fldChar w:fldCharType="separate"/>
      </w:r>
      <w:r w:rsidR="004A3CEF" w:rsidRPr="004A3CEF">
        <w:rPr>
          <w:rFonts w:ascii="Arial" w:hAnsi="Arial" w:cs="Arial"/>
          <w:lang w:val="en-US"/>
        </w:rPr>
        <w:t>(Barclay, 2016, 2013; Noë and Hammerstein, 1995; Roberts, 1998)</w:t>
      </w:r>
      <w:r w:rsidR="004A3CEF">
        <w:rPr>
          <w:rFonts w:ascii="Arial" w:hAnsi="Arial" w:cs="Arial"/>
        </w:rPr>
        <w:fldChar w:fldCharType="end"/>
      </w:r>
      <w:r w:rsidR="009005E1" w:rsidRPr="00EE11A3">
        <w:rPr>
          <w:rFonts w:ascii="Arial" w:hAnsi="Arial" w:cs="Arial"/>
        </w:rPr>
        <w:t>.</w:t>
      </w:r>
      <w:r w:rsidR="001F3ADB" w:rsidRPr="00EE11A3">
        <w:rPr>
          <w:rFonts w:ascii="Arial" w:hAnsi="Arial" w:cs="Arial"/>
        </w:rPr>
        <w:t xml:space="preserve"> </w:t>
      </w:r>
      <w:r w:rsidR="00BE65FC" w:rsidRPr="00EE11A3">
        <w:rPr>
          <w:rFonts w:ascii="Arial" w:hAnsi="Arial" w:cs="Arial"/>
        </w:rPr>
        <w:t xml:space="preserve">In this scenario, </w:t>
      </w:r>
      <w:r w:rsidR="00E522E7" w:rsidRPr="00EE11A3">
        <w:rPr>
          <w:rFonts w:ascii="Arial" w:hAnsi="Arial" w:cs="Arial"/>
        </w:rPr>
        <w:t>the ability</w:t>
      </w:r>
      <w:r w:rsidR="00BE65FC" w:rsidRPr="00EE11A3">
        <w:rPr>
          <w:rFonts w:ascii="Arial" w:hAnsi="Arial" w:cs="Arial"/>
        </w:rPr>
        <w:t xml:space="preserve"> to s</w:t>
      </w:r>
      <w:r w:rsidR="001F3ADB" w:rsidRPr="00EE11A3">
        <w:rPr>
          <w:rFonts w:ascii="Arial" w:hAnsi="Arial" w:cs="Arial"/>
        </w:rPr>
        <w:t xml:space="preserve">ignal desirable qualities </w:t>
      </w:r>
      <w:r w:rsidR="007D38C2" w:rsidRPr="00EE11A3">
        <w:rPr>
          <w:rFonts w:ascii="Arial" w:hAnsi="Arial" w:cs="Arial"/>
        </w:rPr>
        <w:t xml:space="preserve">yields </w:t>
      </w:r>
      <w:r w:rsidR="00BE65FC" w:rsidRPr="00EE11A3">
        <w:rPr>
          <w:rFonts w:ascii="Arial" w:hAnsi="Arial" w:cs="Arial"/>
        </w:rPr>
        <w:t xml:space="preserve">a </w:t>
      </w:r>
      <w:r w:rsidR="003E5C35" w:rsidRPr="00EE11A3">
        <w:rPr>
          <w:rFonts w:ascii="Arial" w:hAnsi="Arial" w:cs="Arial"/>
        </w:rPr>
        <w:t>strategic advantage</w:t>
      </w:r>
      <w:r w:rsidR="00F8031F" w:rsidRPr="00EE11A3">
        <w:rPr>
          <w:rFonts w:ascii="Arial" w:hAnsi="Arial" w:cs="Arial"/>
        </w:rPr>
        <w:t xml:space="preserve"> </w:t>
      </w:r>
      <w:r w:rsidR="00644ABD" w:rsidRPr="00EE11A3">
        <w:rPr>
          <w:rFonts w:ascii="Arial" w:hAnsi="Arial" w:cs="Arial"/>
        </w:rPr>
        <w:t>as it allows</w:t>
      </w:r>
      <w:r w:rsidR="007D38C2" w:rsidRPr="00EE11A3">
        <w:rPr>
          <w:rFonts w:ascii="Arial" w:hAnsi="Arial" w:cs="Arial"/>
        </w:rPr>
        <w:t xml:space="preserve"> signallers</w:t>
      </w:r>
      <w:r w:rsidR="00644ABD" w:rsidRPr="00EE11A3">
        <w:rPr>
          <w:rFonts w:ascii="Arial" w:hAnsi="Arial" w:cs="Arial"/>
        </w:rPr>
        <w:t xml:space="preserve"> to</w:t>
      </w:r>
      <w:r w:rsidR="00F8031F" w:rsidRPr="00EE11A3">
        <w:rPr>
          <w:rFonts w:ascii="Arial" w:hAnsi="Arial" w:cs="Arial"/>
        </w:rPr>
        <w:t xml:space="preserve"> attract high-quality </w:t>
      </w:r>
      <w:r w:rsidR="007D38C2" w:rsidRPr="00EE11A3">
        <w:rPr>
          <w:rFonts w:ascii="Arial" w:hAnsi="Arial" w:cs="Arial"/>
        </w:rPr>
        <w:t>social partners</w:t>
      </w:r>
      <w:r>
        <w:rPr>
          <w:rFonts w:ascii="Arial" w:hAnsi="Arial" w:cs="Arial"/>
        </w:rPr>
        <w:t xml:space="preserve"> (or partners who are committed to cooperating, </w:t>
      </w:r>
      <w:r w:rsidR="004A3CEF">
        <w:rPr>
          <w:rFonts w:ascii="Arial" w:hAnsi="Arial" w:cs="Arial"/>
        </w:rPr>
        <w:fldChar w:fldCharType="begin"/>
      </w:r>
      <w:r w:rsidR="004A3CEF">
        <w:rPr>
          <w:rFonts w:ascii="Arial" w:hAnsi="Arial" w:cs="Arial"/>
        </w:rPr>
        <w:instrText xml:space="preserve"> ADDIN ZOTERO_ITEM CSL_CITATION {"citationID":"Ej2lLdEu","properties":{"formattedCitation":"(Barclay and Barker, 2020; Roberts, 2020)","plainCitation":"(Barclay and Barker, 2020; Roberts, 2020)","noteIndex":0},"citationItems":[{"id":17580,"uris":["http://zotero.org/groups/2345168/items/SYWCDEIV"],"uri":["http://zotero.org/groups/2345168/items/SYWCDEIV"],"itemData":{"id":17580,"type":"article-journal","abstract":"Protecting the environment is a social dilemma: environmental protection benefits everyone but is individually costly. We propose that protecting the environment is similar to other types of cooperation, in that environmentalism functions as a signal of one’s willingness to cooperate with others. We test several novel predictions from this hypothesis. We used a mathematical model to show that environmentalism can indicate one’s valuation of others and thus one’s cooperative intent. We found support for this prediction in two online studies, and then conducted two laboratory studies to extend the idea that environmentalism signals one’s willingness to cooperate. Participants donated more to an environmental charity when donations were public than when anonymous, but they donated the most when competing to be chosen by an observer for a subsequent cooperative game. In other words, people competed to donate more to the environment. Bigger donors benefited, as they were subsequently chosen more often and received more cooperation from their partners. Partners benefited from choosing environmental donors: bigger donors cooperated more with subsequent partners, such that environmental donations were reliably informative about participants’ future cooperativeness. We compare multiple theories about why people behave environmentally (indirect reciprocity, signal of wealth, signal of cooperative intent), and find most support for our proposed theory of signaling cooperative intent. By understanding the function of environmental behaviour and stimulating competitive giving, we can increase people’s support for environmental and other charitable causes.","container-title":"Journal of Environmental Psychology","DOI":"10.1016/j.jenvp.2020.101441","ISSN":"0272-4944","journalAbbreviation":"Journal of Environmental Psychology","language":"en","page":"101441","source":"ScienceDirect","title":"Greener Than Thou: People who protect the environment are more cooperative, compete to be environmental, and benefit from reputation","title-short":"Greener Than Thou","volume":"72","author":[{"family":"Barclay","given":"Pat"},{"family":"Barker","given":"Jessica L."}],"issued":{"date-parts":[["2020",12,1]]}}},{"id":15235,"uris":["http://zotero.org/users/5126227/items/WMBYEY6Z"],"uri":["http://zotero.org/users/5126227/items/WMBYEY6Z"],"itemData":{"id":15235,"type":"article-journal","abstract":"Abstract.  Trust can transform conflicting interests into cooperation. But how can individuals know when to trust others? Here, I develop the theory that reputa","container-title":"Behavioral Ecology","DOI":"10.1093/beheco/araa035","journalAbbreviation":"Behav Ecol","language":"en","source":"academic.oup.com","title":"Honest signaling of cooperative intentions","URL":"https://academic.oup.com/beheco/advance-article/doi/10.1093/beheco/araa035/5836523","author":[{"family":"Roberts","given":"Gilbert"}],"accessed":{"date-parts":[["2020",5,14]]},"issued":{"date-parts":[["2020"]]}}}],"schema":"https://github.com/citation-style-language/schema/raw/master/csl-citation.json"} </w:instrText>
      </w:r>
      <w:r w:rsidR="004A3CEF">
        <w:rPr>
          <w:rFonts w:ascii="Arial" w:hAnsi="Arial" w:cs="Arial"/>
        </w:rPr>
        <w:fldChar w:fldCharType="separate"/>
      </w:r>
      <w:r w:rsidR="004A3CEF">
        <w:rPr>
          <w:rFonts w:ascii="Arial" w:hAnsi="Arial" w:cs="Arial"/>
          <w:noProof/>
        </w:rPr>
        <w:t>(Barclay and Barker, 2020; Roberts, 2020</w:t>
      </w:r>
      <w:r w:rsidR="0039653C">
        <w:rPr>
          <w:rFonts w:ascii="Arial" w:hAnsi="Arial" w:cs="Arial"/>
          <w:noProof/>
        </w:rPr>
        <w:t>, Barclay et al. (forthcoming)</w:t>
      </w:r>
      <w:r w:rsidR="004A3CEF">
        <w:rPr>
          <w:rFonts w:ascii="Arial" w:hAnsi="Arial" w:cs="Arial"/>
          <w:noProof/>
        </w:rPr>
        <w:t>)</w:t>
      </w:r>
      <w:r w:rsidR="004A3CEF">
        <w:rPr>
          <w:rFonts w:ascii="Arial" w:hAnsi="Arial" w:cs="Arial"/>
        </w:rPr>
        <w:fldChar w:fldCharType="end"/>
      </w:r>
      <w:r>
        <w:rPr>
          <w:rFonts w:ascii="Arial" w:hAnsi="Arial" w:cs="Arial"/>
        </w:rPr>
        <w:t>)</w:t>
      </w:r>
      <w:r w:rsidR="007D38C2" w:rsidRPr="00EE11A3">
        <w:rPr>
          <w:rFonts w:ascii="Arial" w:hAnsi="Arial" w:cs="Arial"/>
        </w:rPr>
        <w:t xml:space="preserve"> </w:t>
      </w:r>
      <w:r w:rsidR="00644ABD" w:rsidRPr="00EE11A3">
        <w:rPr>
          <w:rFonts w:ascii="Arial" w:hAnsi="Arial" w:cs="Arial"/>
        </w:rPr>
        <w:t>and</w:t>
      </w:r>
      <w:r w:rsidR="00A216F4" w:rsidRPr="00EE11A3">
        <w:rPr>
          <w:rFonts w:ascii="Arial" w:hAnsi="Arial" w:cs="Arial"/>
        </w:rPr>
        <w:t>, conversely,</w:t>
      </w:r>
      <w:r w:rsidR="00644ABD" w:rsidRPr="00EE11A3">
        <w:rPr>
          <w:rFonts w:ascii="Arial" w:hAnsi="Arial" w:cs="Arial"/>
        </w:rPr>
        <w:t xml:space="preserve"> reduces the risk of </w:t>
      </w:r>
      <w:r w:rsidR="00376CF0" w:rsidRPr="00EE11A3">
        <w:rPr>
          <w:rFonts w:ascii="Arial" w:hAnsi="Arial" w:cs="Arial"/>
        </w:rPr>
        <w:t>interact</w:t>
      </w:r>
      <w:r w:rsidR="00E522E7" w:rsidRPr="00EE11A3">
        <w:rPr>
          <w:rFonts w:ascii="Arial" w:hAnsi="Arial" w:cs="Arial"/>
        </w:rPr>
        <w:t>ing</w:t>
      </w:r>
      <w:r w:rsidR="00376CF0" w:rsidRPr="00EE11A3">
        <w:rPr>
          <w:rFonts w:ascii="Arial" w:hAnsi="Arial" w:cs="Arial"/>
        </w:rPr>
        <w:t xml:space="preserve"> with exploitative partners</w:t>
      </w:r>
      <w:r w:rsidR="00352ADB" w:rsidRPr="00EE11A3">
        <w:rPr>
          <w:rFonts w:ascii="Arial" w:hAnsi="Arial" w:cs="Arial"/>
        </w:rPr>
        <w:t>.</w:t>
      </w:r>
      <w:r w:rsidR="0030730E" w:rsidRPr="00EE11A3">
        <w:rPr>
          <w:rFonts w:ascii="Arial" w:hAnsi="Arial" w:cs="Arial"/>
        </w:rPr>
        <w:t xml:space="preserve"> </w:t>
      </w:r>
      <w:r w:rsidR="008A312A" w:rsidRPr="00EE11A3">
        <w:rPr>
          <w:rFonts w:ascii="Arial" w:hAnsi="Arial" w:cs="Arial"/>
        </w:rPr>
        <w:t>Confirming this perspective</w:t>
      </w:r>
      <w:r w:rsidR="001F3ADB" w:rsidRPr="00EE11A3">
        <w:rPr>
          <w:rFonts w:ascii="Arial" w:hAnsi="Arial" w:cs="Arial"/>
        </w:rPr>
        <w:t>, p</w:t>
      </w:r>
      <w:r w:rsidR="0075598F" w:rsidRPr="00EE11A3">
        <w:rPr>
          <w:rFonts w:ascii="Arial" w:hAnsi="Arial" w:cs="Arial"/>
        </w:rPr>
        <w:t>revious work</w:t>
      </w:r>
      <w:r w:rsidR="00AC37C5" w:rsidRPr="00EE11A3">
        <w:rPr>
          <w:rFonts w:ascii="Arial" w:hAnsi="Arial" w:cs="Arial"/>
        </w:rPr>
        <w:t>s</w:t>
      </w:r>
      <w:r w:rsidR="0075598F" w:rsidRPr="00EE11A3">
        <w:rPr>
          <w:rFonts w:ascii="Arial" w:hAnsi="Arial" w:cs="Arial"/>
        </w:rPr>
        <w:t xml:space="preserve"> </w:t>
      </w:r>
      <w:r w:rsidR="0092039C" w:rsidRPr="00EE11A3">
        <w:rPr>
          <w:rFonts w:ascii="Arial" w:hAnsi="Arial" w:cs="Arial"/>
        </w:rPr>
        <w:t>ha</w:t>
      </w:r>
      <w:r w:rsidR="00AC37C5" w:rsidRPr="00EE11A3">
        <w:rPr>
          <w:rFonts w:ascii="Arial" w:hAnsi="Arial" w:cs="Arial"/>
        </w:rPr>
        <w:t>ve</w:t>
      </w:r>
      <w:r w:rsidR="0092039C" w:rsidRPr="00EE11A3">
        <w:rPr>
          <w:rFonts w:ascii="Arial" w:hAnsi="Arial" w:cs="Arial"/>
        </w:rPr>
        <w:t xml:space="preserve"> shown</w:t>
      </w:r>
      <w:r w:rsidR="0075011A" w:rsidRPr="00EE11A3">
        <w:rPr>
          <w:rFonts w:ascii="Arial" w:hAnsi="Arial" w:cs="Arial"/>
        </w:rPr>
        <w:t xml:space="preserve"> </w:t>
      </w:r>
      <w:r w:rsidR="0092039C" w:rsidRPr="00EE11A3">
        <w:rPr>
          <w:rFonts w:ascii="Arial" w:hAnsi="Arial" w:cs="Arial"/>
        </w:rPr>
        <w:t>that</w:t>
      </w:r>
      <w:r w:rsidR="00CB232B" w:rsidRPr="00EE11A3">
        <w:rPr>
          <w:rFonts w:ascii="Arial" w:hAnsi="Arial" w:cs="Arial"/>
        </w:rPr>
        <w:t xml:space="preserve"> </w:t>
      </w:r>
      <w:r w:rsidR="008B2347" w:rsidRPr="00EE11A3">
        <w:rPr>
          <w:rFonts w:ascii="Arial" w:hAnsi="Arial" w:cs="Arial"/>
        </w:rPr>
        <w:t xml:space="preserve">in </w:t>
      </w:r>
      <w:r w:rsidR="008D4981" w:rsidRPr="00EE11A3">
        <w:rPr>
          <w:rFonts w:ascii="Arial" w:hAnsi="Arial" w:cs="Arial"/>
        </w:rPr>
        <w:t>so-called</w:t>
      </w:r>
      <w:r w:rsidR="0092039C" w:rsidRPr="00EE11A3">
        <w:rPr>
          <w:rFonts w:ascii="Arial" w:hAnsi="Arial" w:cs="Arial"/>
        </w:rPr>
        <w:t xml:space="preserve"> </w:t>
      </w:r>
      <w:r w:rsidR="00CB232B" w:rsidRPr="00C77D4C">
        <w:rPr>
          <w:rFonts w:ascii="Arial" w:hAnsi="Arial" w:cs="Arial"/>
        </w:rPr>
        <w:t>biological market</w:t>
      </w:r>
      <w:r w:rsidR="00DC41A4" w:rsidRPr="00C77D4C">
        <w:rPr>
          <w:rFonts w:ascii="Arial" w:hAnsi="Arial" w:cs="Arial"/>
        </w:rPr>
        <w:t>s</w:t>
      </w:r>
      <w:r w:rsidR="004A3CEF">
        <w:rPr>
          <w:rFonts w:ascii="Arial" w:hAnsi="Arial" w:cs="Arial"/>
        </w:rPr>
        <w:t xml:space="preserve"> </w:t>
      </w:r>
      <w:r w:rsidR="004A3CEF">
        <w:rPr>
          <w:rFonts w:ascii="Arial" w:hAnsi="Arial" w:cs="Arial"/>
        </w:rPr>
        <w:fldChar w:fldCharType="begin"/>
      </w:r>
      <w:r w:rsidR="004A3CEF">
        <w:rPr>
          <w:rFonts w:ascii="Arial" w:hAnsi="Arial" w:cs="Arial"/>
        </w:rPr>
        <w:instrText xml:space="preserve"> ADDIN ZOTERO_ITEM CSL_CITATION {"citationID":"sDC3zk3n","properties":{"formattedCitation":"(No\\uc0\\u235{} and Hammerstein, 1995)","plainCitation":"(Noë and Hammerstein, 1995)","noteIndex":0},"citationItems":[{"id":19553,"uris":["http://zotero.org/users/5126227/items/HT5AWXPX"],"uri":["http://zotero.org/users/5126227/items/HT5AWXPX"],"itemData":{"id":19553,"type":"article-journal","abstract":"In biological markets, two classes of traders exchange commodities to their mutual benefit. Characteristics of markets are: competition within trader classes by contest or outbidding; preference for partners offering the highest value; and conflicts over the exchange value of commodities. Biological markets are currently studied under at least three different headings: sexual selection, intraspecific cooperation and interspecific mutualism. The time is ripe for the development of game theoretic models that describe the common core of biological markets and integrate existing knowledge from the separate fields.","container-title":"Trends in Ecology &amp; Evolution","DOI":"10.1016/S0169-5347(00)89123-5","ISSN":"0169-5347","issue":"8","journalAbbreviation":"Trends in Ecology &amp; Evolution","language":"en","page":"336-339","source":"ScienceDirect","title":"Biological markets","volume":"10","author":[{"family":"Noë","given":"Ronald"},{"family":"Hammerstein","given":"Peter"}],"issued":{"date-parts":[["1995",8,1]]}}}],"schema":"https://github.com/citation-style-language/schema/raw/master/csl-citation.json"} </w:instrText>
      </w:r>
      <w:r w:rsidR="004A3CEF">
        <w:rPr>
          <w:rFonts w:ascii="Arial" w:hAnsi="Arial" w:cs="Arial"/>
        </w:rPr>
        <w:fldChar w:fldCharType="separate"/>
      </w:r>
      <w:r w:rsidR="004A3CEF" w:rsidRPr="004A3CEF">
        <w:rPr>
          <w:rFonts w:ascii="Arial" w:hAnsi="Arial" w:cs="Arial"/>
          <w:lang w:val="en-US"/>
        </w:rPr>
        <w:t>(Noë and Hammerstein, 1995)</w:t>
      </w:r>
      <w:r w:rsidR="004A3CEF">
        <w:rPr>
          <w:rFonts w:ascii="Arial" w:hAnsi="Arial" w:cs="Arial"/>
        </w:rPr>
        <w:fldChar w:fldCharType="end"/>
      </w:r>
      <w:r w:rsidR="00CB232B" w:rsidRPr="00EE11A3">
        <w:rPr>
          <w:rFonts w:ascii="Arial" w:hAnsi="Arial" w:cs="Arial"/>
          <w:i/>
        </w:rPr>
        <w:t xml:space="preserve"> </w:t>
      </w:r>
      <w:r w:rsidR="007D38C2" w:rsidRPr="00EE11A3">
        <w:rPr>
          <w:rFonts w:ascii="Arial" w:hAnsi="Arial" w:cs="Arial"/>
        </w:rPr>
        <w:t xml:space="preserve">cooperation levels </w:t>
      </w:r>
      <w:r w:rsidR="008B2347" w:rsidRPr="00EE11A3">
        <w:rPr>
          <w:rFonts w:ascii="Arial" w:hAnsi="Arial" w:cs="Arial"/>
        </w:rPr>
        <w:t>are</w:t>
      </w:r>
      <w:r w:rsidR="0092039C" w:rsidRPr="00EE11A3">
        <w:rPr>
          <w:rFonts w:ascii="Arial" w:hAnsi="Arial" w:cs="Arial"/>
        </w:rPr>
        <w:t xml:space="preserve"> higher than those observed </w:t>
      </w:r>
      <w:r w:rsidR="003D0818" w:rsidRPr="00EE11A3">
        <w:rPr>
          <w:rFonts w:ascii="Arial" w:hAnsi="Arial" w:cs="Arial"/>
        </w:rPr>
        <w:t>compared to</w:t>
      </w:r>
      <w:r w:rsidR="007A676E" w:rsidRPr="00EE11A3">
        <w:rPr>
          <w:rFonts w:ascii="Arial" w:hAnsi="Arial" w:cs="Arial"/>
        </w:rPr>
        <w:t xml:space="preserve"> when </w:t>
      </w:r>
      <w:r w:rsidR="00706686" w:rsidRPr="00EE11A3">
        <w:rPr>
          <w:rFonts w:ascii="Arial" w:hAnsi="Arial" w:cs="Arial"/>
        </w:rPr>
        <w:t>no</w:t>
      </w:r>
      <w:r w:rsidR="003A2AEF" w:rsidRPr="00EE11A3">
        <w:rPr>
          <w:rFonts w:ascii="Arial" w:hAnsi="Arial" w:cs="Arial"/>
        </w:rPr>
        <w:t xml:space="preserve"> threat of social exclusion</w:t>
      </w:r>
      <w:r w:rsidR="00706686" w:rsidRPr="00EE11A3">
        <w:rPr>
          <w:rFonts w:ascii="Arial" w:hAnsi="Arial" w:cs="Arial"/>
        </w:rPr>
        <w:t xml:space="preserve"> is present</w:t>
      </w:r>
      <w:r w:rsidR="009D1D2E" w:rsidRPr="00EE11A3">
        <w:rPr>
          <w:rFonts w:ascii="Arial" w:hAnsi="Arial" w:cs="Arial"/>
        </w:rPr>
        <w:t xml:space="preserve"> (</w:t>
      </w:r>
      <w:r w:rsidR="00740B10" w:rsidRPr="00EE11A3">
        <w:rPr>
          <w:rFonts w:ascii="Arial" w:hAnsi="Arial" w:cs="Arial"/>
        </w:rPr>
        <w:t xml:space="preserve">e.g. </w:t>
      </w:r>
      <w:r w:rsidR="004A3CEF">
        <w:rPr>
          <w:rFonts w:ascii="Arial" w:hAnsi="Arial" w:cs="Arial"/>
        </w:rPr>
        <w:fldChar w:fldCharType="begin"/>
      </w:r>
      <w:r w:rsidR="004A3CEF">
        <w:rPr>
          <w:rFonts w:ascii="Arial" w:hAnsi="Arial" w:cs="Arial"/>
        </w:rPr>
        <w:instrText xml:space="preserve"> ADDIN ZOTERO_ITEM CSL_CITATION {"citationID":"2WXkWUIr","properties":{"formattedCitation":"(Barclay and Barker, 2020; Barclay and Raihani, 2016; Barclay and Willer, 2007)","plainCitation":"(Barclay and Barker, 2020; Barclay and Raihani, 2016; Barclay and Willer, 2007)","noteIndex":0},"citationItems":[{"id":17580,"uris":["http://zotero.org/groups/2345168/items/SYWCDEIV"],"uri":["http://zotero.org/groups/2345168/items/SYWCDEIV"],"itemData":{"id":17580,"type":"article-journal","abstract":"Protecting the environment is a social dilemma: environmental protection benefits everyone but is individually costly. We propose that protecting the environment is similar to other types of cooperation, in that environmentalism functions as a signal of one’s willingness to cooperate with others. We test several novel predictions from this hypothesis. We used a mathematical model to show that environmentalism can indicate one’s valuation of others and thus one’s cooperative intent. We found support for this prediction in two online studies, and then conducted two laboratory studies to extend the idea that environmentalism signals one’s willingness to cooperate. Participants donated more to an environmental charity when donations were public than when anonymous, but they donated the most when competing to be chosen by an observer for a subsequent cooperative game. In other words, people competed to donate more to the environment. Bigger donors benefited, as they were subsequently chosen more often and received more cooperation from their partners. Partners benefited from choosing environmental donors: bigger donors cooperated more with subsequent partners, such that environmental donations were reliably informative about participants’ future cooperativeness. We compare multiple theories about why people behave environmentally (indirect reciprocity, signal of wealth, signal of cooperative intent), and find most support for our proposed theory of signaling cooperative intent. By understanding the function of environmental behaviour and stimulating competitive giving, we can increase people’s support for environmental and other charitable causes.","container-title":"Journal of Environmental Psychology","DOI":"10.1016/j.jenvp.2020.101441","ISSN":"0272-4944","journalAbbreviation":"Journal of Environmental Psychology","language":"en","page":"101441","source":"ScienceDirect","title":"Greener Than Thou: People who protect the environment are more cooperative, compete to be environmental, and benefit from reputation","title-short":"Greener Than Thou","volume":"72","author":[{"family":"Barclay","given":"Pat"},{"family":"Barker","given":"Jessica L."}],"issued":{"date-parts":[["2020",12,1]]}}},{"id":4374,"uris":["http://zotero.org/users/5126227/items/2HPYK4A5"],"uri":["http://zotero.org/users/5126227/items/2HPYK4A5"],"itemData":{"id":4374,"type":"article-journal","abstract":"Two factors that promote cooperation are partner choice and punishment of defectors, but which option do people actually prefer to use? Punishment is predicted to be more common when organisms cannot escape bad partners, whereas partner choice is useful when one can switch to a better partner. Here we use a modified iterated Prisoner’s Dilemma to examine people’s cooperation and punishment when partner choice was possible and when it was not. The results show that cooperation was higher when people could leave bad partners versus when they could not. When they could not switch partners, people preferred to actively punish defectors rather than withdraw. When they could switch, punishment and switching were equally preferred. Contrary to our predictions, punishment was higher when switching was possible, possibly because cooperators could then desert the defector they had just punished. Punishment did not increase defectors’ subsequent cooperation. Our results support the importance of partner choice in promoting human cooperation and in changing the prevalence of punishment.","container-title":"Evolution and Human Behavior","DOI":"10.1016/j.evolhumbehav.2015.12.004","ISSN":"1090-5138","issue":"4","journalAbbreviation":"Evolution and Human Behavior","page":"263-271","source":"ScienceDirect","title":"Partner choice versus punishment in human Prisoner’s Dilemmas","volume":"37","author":[{"family":"Barclay","given":"Pat"},{"family":"Raihani","given":"Nichola J."}],"issued":{"date-parts":[["2016",7,1]]}}},{"id":19556,"uris":["http://zotero.org/users/5126227/items/5V8EA6NU"],"uri":["http://zotero.org/users/5126227/items/5V8EA6NU"],"itemData":{"id":19556,"type":"article-journal","abstract":"Reciprocal altruism has been the backbone of research on the evolution of altruistic behaviour towards non-kin, but recent research has begun to apply costly signalling theory to this problem. In addition to signalling resources or abilities, public generosity could function as a costly signal of cooperative intent, benefiting altruists in terms of (i) better access to cooperative relationships and (ii) greater cooperation within those relationships. When future interaction partners can choose with whom they wish to interact, this could lead to competition to be more generous than others. Little empirical work has tested for the possible existence of this ‘competitive altruism’. Using a cooperative monetary game with and without opportunities for partner choice and signalling cooperative intent, we show here that people actively compete to be more generous than others when they can benefit from being chosen for cooperative partnerships, and the most generous people are correspondingly chosen more often as cooperative partners. We also found evidence for increased scepticism of altruistic signals when the potential reputational benefits for dishonest signalling were high. Thus, this work supports the hypothesis that public generosity can be a signal of cooperative intent, which people sometimes ‘fake’ when conditions permit it.","container-title":"Proceedings of the Royal Society B: Biological Sciences","DOI":"10.1098/rspb.2006.0209","issue":"1610","journalAbbreviation":"Proceedings of the Royal Society B: Biological Sciences","note":"publisher: Royal Society","page":"749-753","source":"royalsocietypublishing.org (Atypon)","title":"Partner choice creates competitive altruism in humans","volume":"274","author":[{"family":"Barclay","given":"Pat"},{"family":"Willer","given":"Robb"}],"issued":{"date-parts":[["2007",3,7]]}}}],"schema":"https://github.com/citation-style-language/schema/raw/master/csl-citation.json"} </w:instrText>
      </w:r>
      <w:r w:rsidR="004A3CEF">
        <w:rPr>
          <w:rFonts w:ascii="Arial" w:hAnsi="Arial" w:cs="Arial"/>
        </w:rPr>
        <w:fldChar w:fldCharType="separate"/>
      </w:r>
      <w:r w:rsidR="004A3CEF">
        <w:rPr>
          <w:rFonts w:ascii="Arial" w:hAnsi="Arial" w:cs="Arial"/>
          <w:noProof/>
        </w:rPr>
        <w:t>(Barclay and Barker, 2020; Barclay and Raihani, 2016; Barclay and Willer, 2007)</w:t>
      </w:r>
      <w:r w:rsidR="004A3CEF">
        <w:rPr>
          <w:rFonts w:ascii="Arial" w:hAnsi="Arial" w:cs="Arial"/>
        </w:rPr>
        <w:fldChar w:fldCharType="end"/>
      </w:r>
      <w:r w:rsidR="00740B10" w:rsidRPr="00EE11A3">
        <w:rPr>
          <w:rFonts w:ascii="Arial" w:hAnsi="Arial" w:cs="Arial"/>
        </w:rPr>
        <w:t xml:space="preserve">; </w:t>
      </w:r>
      <w:r w:rsidR="009D1D2E" w:rsidRPr="00EE11A3">
        <w:rPr>
          <w:rFonts w:ascii="Arial" w:hAnsi="Arial" w:cs="Arial"/>
        </w:rPr>
        <w:t>for recent review</w:t>
      </w:r>
      <w:r w:rsidR="003F15D4" w:rsidRPr="00EE11A3">
        <w:rPr>
          <w:rFonts w:ascii="Arial" w:hAnsi="Arial" w:cs="Arial"/>
        </w:rPr>
        <w:t>s</w:t>
      </w:r>
      <w:r w:rsidR="009D1D2E" w:rsidRPr="00EE11A3">
        <w:rPr>
          <w:rFonts w:ascii="Arial" w:hAnsi="Arial" w:cs="Arial"/>
        </w:rPr>
        <w:t xml:space="preserve">, see </w:t>
      </w:r>
      <w:r w:rsidR="004A3CEF">
        <w:rPr>
          <w:rFonts w:ascii="Arial" w:hAnsi="Arial" w:cs="Arial"/>
        </w:rPr>
        <w:fldChar w:fldCharType="begin"/>
      </w:r>
      <w:r w:rsidR="004A3CEF">
        <w:rPr>
          <w:rFonts w:ascii="Arial" w:hAnsi="Arial" w:cs="Arial"/>
        </w:rPr>
        <w:instrText xml:space="preserve"> ADDIN ZOTERO_ITEM CSL_CITATION {"citationID":"ETYDrUCt","properties":{"formattedCitation":"(Barclay, 2016; Hammerstein and No\\uc0\\u235{}, 2016)","plainCitation":"(Barclay, 2016; Hammerstein and Noë, 2016)","noteIndex":0},"citationItems":[{"id":13803,"uris":["http://zotero.org/users/5126227/items/9559BL7I"],"uri":["http://zotero.org/users/5126227/items/9559BL7I"],"itemData":{"id":13803,"type":"article-journal","abstract":"Cooperation is crucial to our survival and social success. People typically choose their social partners (e.g., friends, allies, mates), which allows us to avoid bad partners and preferentially interact with better ones. This creates a biological market where people prefer to associate with others who are willing and able to confer benefits upon partners. In such a market, it pays to compete to be (or appear to be) more willing and able to help than competitors are, causing an arms race over any behaviour that signals these traits — including generosity. Biological markets help us understand why we choose the partners we do, when and why people are cooperative and fair (and to what extent), and why individuals differ on these traits.","collection-title":"Evolutionary psychology","container-title":"Current Opinion in Psychology","DOI":"10.1016/j.copsyc.2015.07.012","ISSN":"2352-250X","journalAbbreviation":"Current Opinion in Psychology","language":"en","page":"33-38","source":"ScienceDirect","title":"Biological markets and the effects of partner choice on cooperation and friendship","volume":"7","author":[{"family":"Barclay","given":"Pat"}],"issued":{"date-parts":[["2016",2,1]]}}},{"id":19559,"uris":["http://zotero.org/users/5126227/items/CIZAJGSS"],"uri":["http://zotero.org/users/5126227/items/CIZAJGSS"],"itemData":{"id":19559,"type":"article-journal","abstract":"Cooperation between organisms can often be understood, like trade between merchants, as a mutually beneficial exchange of services, resources or other ‘commodities’. Mutual benefits alone, however, are not sufficient to explain the evolution of trade-based cooperation. First, organisms may reject a particular trade if another partner offers a better deal. Second, while human trade often entails binding contracts, non-human trade requires unwritten ‘terms of contract’ that ‘self-stabilize’ trade and prevent cheating even if all traders strive to maximize fitness. Whenever trading partners can be chosen, market-like situations arise in nature that biologists studying cooperation need to account for. The mere possibility of exerting partner choice stabilizes many forms of otherwise cheatable trade, induces competition, facilitates the evolution of specialization and often leads to intricate forms of cooperation. We discuss selected examples to illustrate these general points and review basic conceptual approaches that are important in the theory of biological trade and markets. Comparing these approaches with theory in economics, it turns out that conventional models—often called ‘Walrasian’ markets—are of limited relevance to biology. In contrast, early approaches to trade and markets, as found in the works of Ricardo and Cournot, contain elements of thought that have inspired useful models in biology. For example, the concept of comparative advantage has biological applications in trade, signalling and ecological competition. We also see convergence between post-Walrasian economics and biological markets. For example, both economists and biologists are studying ‘principal–agent’ problems with principals offering jobs to agents without being sure that the agents will do a proper job. Finally, we show that mating markets have many peculiarities not shared with conventional economic markets. Ideas from economics are useful for biologists studying cooperation but need to be taken with caution.","container-title":"Philosophical Transactions of the Royal Society B: Biological Sciences","DOI":"10.1098/rstb.2015.0101","issue":"1687","journalAbbreviation":"Philosophical Transactions of the Royal Society B: Biological Sciences","note":"publisher: Royal Society","page":"20150101","source":"royalsocietypublishing.org (Atypon)","title":"Biological trade and markets","volume":"371","author":[{"family":"Hammerstein","given":"Peter"},{"family":"Noë","given":"Ronald"}],"issued":{"date-parts":[["2016",2,5]]}}}],"schema":"https://github.com/citation-style-language/schema/raw/master/csl-citation.json"} </w:instrText>
      </w:r>
      <w:r w:rsidR="004A3CEF">
        <w:rPr>
          <w:rFonts w:ascii="Arial" w:hAnsi="Arial" w:cs="Arial"/>
        </w:rPr>
        <w:fldChar w:fldCharType="separate"/>
      </w:r>
      <w:r w:rsidR="004A3CEF" w:rsidRPr="004A3CEF">
        <w:rPr>
          <w:rFonts w:ascii="Arial" w:hAnsi="Arial" w:cs="Arial"/>
          <w:lang w:val="en-US"/>
        </w:rPr>
        <w:t>(Barclay, 2016; Hammerstein and Noë, 2016)</w:t>
      </w:r>
      <w:r w:rsidR="004A3CEF">
        <w:rPr>
          <w:rFonts w:ascii="Arial" w:hAnsi="Arial" w:cs="Arial"/>
        </w:rPr>
        <w:fldChar w:fldCharType="end"/>
      </w:r>
      <w:r w:rsidR="009D1D2E" w:rsidRPr="00EE11A3">
        <w:rPr>
          <w:rFonts w:ascii="Arial" w:hAnsi="Arial" w:cs="Arial"/>
        </w:rPr>
        <w:t>)</w:t>
      </w:r>
      <w:r w:rsidR="003A2AEF" w:rsidRPr="00EE11A3">
        <w:rPr>
          <w:rFonts w:ascii="Arial" w:hAnsi="Arial" w:cs="Arial"/>
        </w:rPr>
        <w:t>.</w:t>
      </w:r>
    </w:p>
    <w:p w14:paraId="19225330" w14:textId="77777777" w:rsidR="007D38C2" w:rsidRPr="00EE11A3" w:rsidRDefault="007D38C2" w:rsidP="005F5496">
      <w:pPr>
        <w:spacing w:line="360" w:lineRule="auto"/>
        <w:jc w:val="both"/>
        <w:rPr>
          <w:rFonts w:ascii="Arial" w:hAnsi="Arial" w:cs="Arial"/>
        </w:rPr>
      </w:pPr>
    </w:p>
    <w:p w14:paraId="4CB6E991" w14:textId="057A136F" w:rsidR="005A1281" w:rsidRPr="00EE11A3" w:rsidRDefault="008D143B" w:rsidP="005F5496">
      <w:pPr>
        <w:spacing w:line="360" w:lineRule="auto"/>
        <w:jc w:val="both"/>
        <w:rPr>
          <w:rFonts w:ascii="Arial" w:hAnsi="Arial" w:cs="Arial"/>
        </w:rPr>
      </w:pPr>
      <w:r w:rsidRPr="00EE11A3">
        <w:rPr>
          <w:rFonts w:ascii="Arial" w:hAnsi="Arial" w:cs="Arial"/>
        </w:rPr>
        <w:t>Here</w:t>
      </w:r>
      <w:r w:rsidR="008D4981" w:rsidRPr="00EE11A3">
        <w:rPr>
          <w:rFonts w:ascii="Arial" w:hAnsi="Arial" w:cs="Arial"/>
        </w:rPr>
        <w:t>,</w:t>
      </w:r>
      <w:r w:rsidRPr="00EE11A3">
        <w:rPr>
          <w:rFonts w:ascii="Arial" w:hAnsi="Arial" w:cs="Arial"/>
        </w:rPr>
        <w:t xml:space="preserve"> we investigate </w:t>
      </w:r>
      <w:r w:rsidR="008F55E9" w:rsidRPr="00EE11A3">
        <w:rPr>
          <w:rFonts w:ascii="Arial" w:hAnsi="Arial" w:cs="Arial"/>
        </w:rPr>
        <w:t>how punishers perform in such</w:t>
      </w:r>
      <w:r w:rsidR="001628C7" w:rsidRPr="00EE11A3">
        <w:rPr>
          <w:rFonts w:ascii="Arial" w:hAnsi="Arial" w:cs="Arial"/>
        </w:rPr>
        <w:t xml:space="preserve"> a</w:t>
      </w:r>
      <w:r w:rsidR="00C067D4" w:rsidRPr="00EE11A3">
        <w:rPr>
          <w:rFonts w:ascii="Arial" w:hAnsi="Arial" w:cs="Arial"/>
        </w:rPr>
        <w:t xml:space="preserve"> </w:t>
      </w:r>
      <w:r w:rsidR="008F55E9" w:rsidRPr="00EE11A3">
        <w:rPr>
          <w:rFonts w:ascii="Arial" w:hAnsi="Arial" w:cs="Arial"/>
        </w:rPr>
        <w:t>biological market</w:t>
      </w:r>
      <w:r w:rsidR="00C067D4" w:rsidRPr="00EE11A3">
        <w:rPr>
          <w:rFonts w:ascii="Arial" w:hAnsi="Arial" w:cs="Arial"/>
        </w:rPr>
        <w:t xml:space="preserve">, under the hypothesis that punitive acts can </w:t>
      </w:r>
      <w:r w:rsidR="003F3AE8" w:rsidRPr="00EE11A3">
        <w:rPr>
          <w:rFonts w:ascii="Arial" w:hAnsi="Arial" w:cs="Arial"/>
        </w:rPr>
        <w:t xml:space="preserve">function </w:t>
      </w:r>
      <w:r w:rsidR="00C067D4" w:rsidRPr="00EE11A3">
        <w:rPr>
          <w:rFonts w:ascii="Arial" w:hAnsi="Arial" w:cs="Arial"/>
        </w:rPr>
        <w:t>as costly signals of the punisher’s trustworthiness</w:t>
      </w:r>
      <w:r w:rsidR="003B5F51" w:rsidRPr="00EE11A3">
        <w:rPr>
          <w:rFonts w:ascii="Arial" w:hAnsi="Arial" w:cs="Arial"/>
        </w:rPr>
        <w:t>.</w:t>
      </w:r>
      <w:r w:rsidR="0070729F" w:rsidRPr="00EE11A3">
        <w:rPr>
          <w:rFonts w:ascii="Arial" w:hAnsi="Arial" w:cs="Arial"/>
        </w:rPr>
        <w:t xml:space="preserve"> </w:t>
      </w:r>
      <w:r w:rsidR="00C067D4" w:rsidRPr="00EE11A3">
        <w:rPr>
          <w:rFonts w:ascii="Arial" w:hAnsi="Arial" w:cs="Arial"/>
        </w:rPr>
        <w:t>Specifically,</w:t>
      </w:r>
      <w:r w:rsidR="003B5F51" w:rsidRPr="00EE11A3">
        <w:rPr>
          <w:rFonts w:ascii="Arial" w:hAnsi="Arial" w:cs="Arial"/>
        </w:rPr>
        <w:t xml:space="preserve"> we</w:t>
      </w:r>
      <w:r w:rsidRPr="00EE11A3">
        <w:rPr>
          <w:rFonts w:ascii="Arial" w:hAnsi="Arial" w:cs="Arial"/>
        </w:rPr>
        <w:t xml:space="preserve"> ask whether </w:t>
      </w:r>
      <w:r w:rsidR="007D38C2" w:rsidRPr="00EE11A3">
        <w:rPr>
          <w:rFonts w:ascii="Arial" w:hAnsi="Arial" w:cs="Arial"/>
        </w:rPr>
        <w:t>individuals invest more in third-party punishment</w:t>
      </w:r>
      <w:r w:rsidR="008F55E9" w:rsidRPr="00EE11A3">
        <w:rPr>
          <w:rFonts w:ascii="Arial" w:hAnsi="Arial" w:cs="Arial"/>
        </w:rPr>
        <w:t xml:space="preserve"> </w:t>
      </w:r>
      <w:r w:rsidR="007D38C2" w:rsidRPr="00EE11A3">
        <w:rPr>
          <w:rFonts w:ascii="Arial" w:hAnsi="Arial" w:cs="Arial"/>
        </w:rPr>
        <w:t xml:space="preserve">of a cheating individual when there is competition to </w:t>
      </w:r>
      <w:r w:rsidR="008F55E9" w:rsidRPr="00EE11A3">
        <w:rPr>
          <w:rFonts w:ascii="Arial" w:hAnsi="Arial" w:cs="Arial"/>
        </w:rPr>
        <w:t xml:space="preserve">be selected as </w:t>
      </w:r>
      <w:r w:rsidR="007D38C2" w:rsidRPr="00EE11A3">
        <w:rPr>
          <w:rFonts w:ascii="Arial" w:hAnsi="Arial" w:cs="Arial"/>
        </w:rPr>
        <w:t xml:space="preserve">a </w:t>
      </w:r>
      <w:r w:rsidR="008F55E9" w:rsidRPr="00EE11A3">
        <w:rPr>
          <w:rFonts w:ascii="Arial" w:hAnsi="Arial" w:cs="Arial"/>
        </w:rPr>
        <w:t xml:space="preserve">social partner </w:t>
      </w:r>
      <w:r w:rsidR="008425B0" w:rsidRPr="00EE11A3">
        <w:rPr>
          <w:rFonts w:ascii="Arial" w:hAnsi="Arial" w:cs="Arial"/>
        </w:rPr>
        <w:t xml:space="preserve">by a bystander </w:t>
      </w:r>
      <w:r w:rsidR="008F55E9" w:rsidRPr="00EE11A3">
        <w:rPr>
          <w:rFonts w:ascii="Arial" w:hAnsi="Arial" w:cs="Arial"/>
        </w:rPr>
        <w:t>and</w:t>
      </w:r>
      <w:r w:rsidR="00B60DE6" w:rsidRPr="00EE11A3">
        <w:rPr>
          <w:rFonts w:ascii="Arial" w:hAnsi="Arial" w:cs="Arial"/>
        </w:rPr>
        <w:t>, subsequently,</w:t>
      </w:r>
      <w:r w:rsidR="00401AE4" w:rsidRPr="00EE11A3">
        <w:rPr>
          <w:rFonts w:ascii="Arial" w:hAnsi="Arial" w:cs="Arial"/>
        </w:rPr>
        <w:t xml:space="preserve"> whether </w:t>
      </w:r>
      <w:r w:rsidR="007D38C2" w:rsidRPr="00EE11A3">
        <w:rPr>
          <w:rFonts w:ascii="Arial" w:hAnsi="Arial" w:cs="Arial"/>
        </w:rPr>
        <w:t xml:space="preserve">punishers </w:t>
      </w:r>
      <w:r w:rsidR="00401AE4" w:rsidRPr="00EE11A3">
        <w:rPr>
          <w:rFonts w:ascii="Arial" w:hAnsi="Arial" w:cs="Arial"/>
        </w:rPr>
        <w:t xml:space="preserve">are </w:t>
      </w:r>
      <w:r w:rsidR="008D4981" w:rsidRPr="00EE11A3">
        <w:rPr>
          <w:rFonts w:ascii="Arial" w:hAnsi="Arial" w:cs="Arial"/>
        </w:rPr>
        <w:t>preferred over</w:t>
      </w:r>
      <w:r w:rsidR="00401AE4" w:rsidRPr="00EE11A3">
        <w:rPr>
          <w:rFonts w:ascii="Arial" w:hAnsi="Arial" w:cs="Arial"/>
        </w:rPr>
        <w:t xml:space="preserve"> non-punishers </w:t>
      </w:r>
      <w:r w:rsidR="008D4981" w:rsidRPr="00EE11A3">
        <w:rPr>
          <w:rFonts w:ascii="Arial" w:hAnsi="Arial" w:cs="Arial"/>
        </w:rPr>
        <w:t>as social partners</w:t>
      </w:r>
      <w:r w:rsidR="00C067D4" w:rsidRPr="00EE11A3">
        <w:rPr>
          <w:rFonts w:ascii="Arial" w:hAnsi="Arial" w:cs="Arial"/>
        </w:rPr>
        <w:t>.</w:t>
      </w:r>
      <w:r w:rsidR="0017161B" w:rsidRPr="00EE11A3">
        <w:rPr>
          <w:rFonts w:ascii="Arial" w:hAnsi="Arial" w:cs="Arial"/>
        </w:rPr>
        <w:t xml:space="preserve"> </w:t>
      </w:r>
      <w:r w:rsidR="007D38C2" w:rsidRPr="00EE11A3">
        <w:rPr>
          <w:rFonts w:ascii="Arial" w:hAnsi="Arial" w:cs="Arial"/>
        </w:rPr>
        <w:t>We additionally</w:t>
      </w:r>
      <w:r w:rsidR="0071732A">
        <w:rPr>
          <w:rFonts w:ascii="Arial" w:hAnsi="Arial" w:cs="Arial"/>
        </w:rPr>
        <w:t xml:space="preserve"> assess</w:t>
      </w:r>
      <w:r w:rsidR="005A1281" w:rsidRPr="00EE11A3">
        <w:rPr>
          <w:rFonts w:ascii="Arial" w:hAnsi="Arial" w:cs="Arial"/>
        </w:rPr>
        <w:t xml:space="preserve"> </w:t>
      </w:r>
      <w:r w:rsidR="005F3EC3" w:rsidRPr="00EE11A3">
        <w:rPr>
          <w:rFonts w:ascii="Arial" w:hAnsi="Arial" w:cs="Arial"/>
        </w:rPr>
        <w:t>the</w:t>
      </w:r>
      <w:r w:rsidR="001D4255" w:rsidRPr="00EE11A3">
        <w:rPr>
          <w:rFonts w:ascii="Arial" w:hAnsi="Arial" w:cs="Arial"/>
        </w:rPr>
        <w:t xml:space="preserve"> </w:t>
      </w:r>
      <w:r w:rsidR="001D4255" w:rsidRPr="00C77D4C">
        <w:rPr>
          <w:rFonts w:ascii="Arial" w:hAnsi="Arial" w:cs="Arial"/>
        </w:rPr>
        <w:t>actual</w:t>
      </w:r>
      <w:r w:rsidR="001D4255" w:rsidRPr="00EE11A3">
        <w:rPr>
          <w:rFonts w:ascii="Arial" w:hAnsi="Arial" w:cs="Arial"/>
        </w:rPr>
        <w:t xml:space="preserve"> and </w:t>
      </w:r>
      <w:r w:rsidR="001D4255" w:rsidRPr="00C77D4C">
        <w:rPr>
          <w:rFonts w:ascii="Arial" w:hAnsi="Arial" w:cs="Arial"/>
        </w:rPr>
        <w:t>perceived</w:t>
      </w:r>
      <w:r w:rsidR="005F3EC3" w:rsidRPr="00EE11A3">
        <w:rPr>
          <w:rFonts w:ascii="Arial" w:hAnsi="Arial" w:cs="Arial"/>
        </w:rPr>
        <w:t xml:space="preserve"> reliability </w:t>
      </w:r>
      <w:r w:rsidR="001D4255" w:rsidRPr="00EE11A3">
        <w:rPr>
          <w:rFonts w:ascii="Arial" w:hAnsi="Arial" w:cs="Arial"/>
        </w:rPr>
        <w:t>of punitive acts</w:t>
      </w:r>
      <w:r w:rsidR="0021241E" w:rsidRPr="00EE11A3">
        <w:rPr>
          <w:rFonts w:ascii="Arial" w:hAnsi="Arial" w:cs="Arial"/>
        </w:rPr>
        <w:t xml:space="preserve"> as signal</w:t>
      </w:r>
      <w:r w:rsidR="001D4255" w:rsidRPr="00EE11A3">
        <w:rPr>
          <w:rFonts w:ascii="Arial" w:hAnsi="Arial" w:cs="Arial"/>
        </w:rPr>
        <w:t>s</w:t>
      </w:r>
      <w:r w:rsidR="00102DDC" w:rsidRPr="00EE11A3">
        <w:rPr>
          <w:rFonts w:ascii="Arial" w:hAnsi="Arial" w:cs="Arial"/>
        </w:rPr>
        <w:t xml:space="preserve"> of trustworthiness</w:t>
      </w:r>
      <w:r w:rsidR="0071732A">
        <w:rPr>
          <w:rFonts w:ascii="Arial" w:hAnsi="Arial" w:cs="Arial"/>
        </w:rPr>
        <w:t xml:space="preserve"> by measuring </w:t>
      </w:r>
      <w:r w:rsidR="0021241E" w:rsidRPr="00EE11A3">
        <w:rPr>
          <w:rFonts w:ascii="Arial" w:hAnsi="Arial" w:cs="Arial"/>
        </w:rPr>
        <w:t>whether</w:t>
      </w:r>
      <w:r w:rsidR="001D4255" w:rsidRPr="00EE11A3">
        <w:rPr>
          <w:rFonts w:ascii="Arial" w:hAnsi="Arial" w:cs="Arial"/>
        </w:rPr>
        <w:t xml:space="preserve"> investments in punishment are </w:t>
      </w:r>
      <w:r w:rsidR="0007080C" w:rsidRPr="00EE11A3">
        <w:rPr>
          <w:rFonts w:ascii="Arial" w:hAnsi="Arial" w:cs="Arial"/>
        </w:rPr>
        <w:t>predictive</w:t>
      </w:r>
      <w:r w:rsidR="001D4255" w:rsidRPr="00EE11A3">
        <w:rPr>
          <w:rFonts w:ascii="Arial" w:hAnsi="Arial" w:cs="Arial"/>
        </w:rPr>
        <w:t xml:space="preserve"> of </w:t>
      </w:r>
      <w:r w:rsidR="001D4255" w:rsidRPr="00C77D4C">
        <w:rPr>
          <w:rFonts w:ascii="Arial" w:hAnsi="Arial" w:cs="Arial"/>
        </w:rPr>
        <w:t>(i)</w:t>
      </w:r>
      <w:r w:rsidR="00C77D4C" w:rsidRPr="00C77D4C">
        <w:rPr>
          <w:rFonts w:ascii="Arial" w:hAnsi="Arial" w:cs="Arial"/>
        </w:rPr>
        <w:t xml:space="preserve"> the level of trust exhibited by a bystander when interacting with a punisher and (ii)</w:t>
      </w:r>
      <w:r w:rsidR="001D4255" w:rsidRPr="00EE11A3">
        <w:rPr>
          <w:rFonts w:ascii="Arial" w:hAnsi="Arial" w:cs="Arial"/>
        </w:rPr>
        <w:t xml:space="preserve"> </w:t>
      </w:r>
      <w:r w:rsidR="0021241E" w:rsidRPr="00EE11A3">
        <w:rPr>
          <w:rFonts w:ascii="Arial" w:hAnsi="Arial" w:cs="Arial"/>
        </w:rPr>
        <w:t xml:space="preserve">the punisher’s trustworthiness in </w:t>
      </w:r>
      <w:r w:rsidR="00C77D4C">
        <w:rPr>
          <w:rFonts w:ascii="Arial" w:hAnsi="Arial" w:cs="Arial"/>
        </w:rPr>
        <w:t>this</w:t>
      </w:r>
      <w:r w:rsidR="0021241E" w:rsidRPr="00EE11A3">
        <w:rPr>
          <w:rFonts w:ascii="Arial" w:hAnsi="Arial" w:cs="Arial"/>
        </w:rPr>
        <w:t xml:space="preserve"> interaction</w:t>
      </w:r>
      <w:r w:rsidR="001D4255" w:rsidRPr="00EE11A3">
        <w:rPr>
          <w:rFonts w:ascii="Arial" w:hAnsi="Arial" w:cs="Arial"/>
        </w:rPr>
        <w:t>.</w:t>
      </w:r>
    </w:p>
    <w:p w14:paraId="5143697C" w14:textId="77777777" w:rsidR="007D38C2" w:rsidRPr="00EE11A3" w:rsidRDefault="007D38C2" w:rsidP="005F5496">
      <w:pPr>
        <w:spacing w:line="360" w:lineRule="auto"/>
        <w:jc w:val="both"/>
        <w:rPr>
          <w:rFonts w:ascii="Arial" w:hAnsi="Arial" w:cs="Arial"/>
        </w:rPr>
      </w:pPr>
    </w:p>
    <w:p w14:paraId="4B65CE9E" w14:textId="48EB4742" w:rsidR="00C77D4C" w:rsidRDefault="005A1281" w:rsidP="005F5496">
      <w:pPr>
        <w:spacing w:line="360" w:lineRule="auto"/>
        <w:jc w:val="both"/>
        <w:rPr>
          <w:rFonts w:ascii="Arial" w:hAnsi="Arial" w:cs="Arial"/>
        </w:rPr>
      </w:pPr>
      <w:r w:rsidRPr="00EE11A3">
        <w:rPr>
          <w:rFonts w:ascii="Arial" w:hAnsi="Arial" w:cs="Arial"/>
        </w:rPr>
        <w:t>As previously argued</w:t>
      </w:r>
      <w:r w:rsidR="004A3CEF">
        <w:rPr>
          <w:rFonts w:ascii="Arial" w:hAnsi="Arial" w:cs="Arial"/>
        </w:rPr>
        <w:t xml:space="preserve"> </w:t>
      </w:r>
      <w:r w:rsidR="004A3CEF">
        <w:rPr>
          <w:rFonts w:ascii="Arial" w:hAnsi="Arial" w:cs="Arial"/>
        </w:rPr>
        <w:fldChar w:fldCharType="begin"/>
      </w:r>
      <w:r w:rsidR="004A3CEF">
        <w:rPr>
          <w:rFonts w:ascii="Arial" w:hAnsi="Arial" w:cs="Arial"/>
        </w:rPr>
        <w:instrText xml:space="preserve"> ADDIN ZOTERO_ITEM CSL_CITATION {"citationID":"0ErVhY4F","properties":{"formattedCitation":"(Raihani and Bshary, 2015a)","plainCitation":"(Raihani and Bshary, 2015a)","noteIndex":0},"citationItems":[{"id":4312,"uris":["http://zotero.org/users/5126227/items/EUPNH8JR"],"uri":["http://zotero.org/users/5126227/items/EUPNH8JR"],"itemData":{"id":4312,"type":"article-journal","container-title":"Trends in Ecology &amp; Evolution","DOI":"10.1016/j.tree.2014.12.003","issue":"2","language":"English","page":"98–103","title":"The reputation of punishers","volume":"30","author":[{"family":"Raihani","given":"Nichola J."},{"family":"Bshary","given":"Redouan"}],"issued":{"date-parts":[["2015",2]]}}}],"schema":"https://github.com/citation-style-language/schema/raw/master/csl-citation.json"} </w:instrText>
      </w:r>
      <w:r w:rsidR="004A3CEF">
        <w:rPr>
          <w:rFonts w:ascii="Arial" w:hAnsi="Arial" w:cs="Arial"/>
        </w:rPr>
        <w:fldChar w:fldCharType="separate"/>
      </w:r>
      <w:r w:rsidR="004A3CEF">
        <w:rPr>
          <w:rFonts w:ascii="Arial" w:hAnsi="Arial" w:cs="Arial"/>
          <w:noProof/>
        </w:rPr>
        <w:t>(Raihani and Bshary, 2015a)</w:t>
      </w:r>
      <w:r w:rsidR="004A3CEF">
        <w:rPr>
          <w:rFonts w:ascii="Arial" w:hAnsi="Arial" w:cs="Arial"/>
        </w:rPr>
        <w:fldChar w:fldCharType="end"/>
      </w:r>
      <w:r w:rsidRPr="00EE11A3">
        <w:rPr>
          <w:rFonts w:ascii="Arial" w:hAnsi="Arial" w:cs="Arial"/>
        </w:rPr>
        <w:t>, the context in which punishment occur</w:t>
      </w:r>
      <w:r w:rsidR="00AB56BA" w:rsidRPr="00EE11A3">
        <w:rPr>
          <w:rFonts w:ascii="Arial" w:hAnsi="Arial" w:cs="Arial"/>
        </w:rPr>
        <w:t>s</w:t>
      </w:r>
      <w:r w:rsidRPr="00EE11A3">
        <w:rPr>
          <w:rFonts w:ascii="Arial" w:hAnsi="Arial" w:cs="Arial"/>
        </w:rPr>
        <w:t xml:space="preserve"> is likely to </w:t>
      </w:r>
      <w:r w:rsidR="00D85993" w:rsidRPr="00EE11A3">
        <w:rPr>
          <w:rFonts w:ascii="Arial" w:hAnsi="Arial" w:cs="Arial"/>
        </w:rPr>
        <w:t>determine</w:t>
      </w:r>
      <w:r w:rsidRPr="00EE11A3">
        <w:rPr>
          <w:rFonts w:ascii="Arial" w:hAnsi="Arial" w:cs="Arial"/>
        </w:rPr>
        <w:t xml:space="preserve"> the information</w:t>
      </w:r>
      <w:r w:rsidR="002F0760" w:rsidRPr="00EE11A3">
        <w:rPr>
          <w:rFonts w:ascii="Arial" w:hAnsi="Arial" w:cs="Arial"/>
        </w:rPr>
        <w:t xml:space="preserve"> </w:t>
      </w:r>
      <w:r w:rsidRPr="00EE11A3">
        <w:rPr>
          <w:rFonts w:ascii="Arial" w:hAnsi="Arial" w:cs="Arial"/>
        </w:rPr>
        <w:t>it conveys and</w:t>
      </w:r>
      <w:r w:rsidR="002F0AF6" w:rsidRPr="00EE11A3">
        <w:rPr>
          <w:rFonts w:ascii="Arial" w:hAnsi="Arial" w:cs="Arial"/>
        </w:rPr>
        <w:t>, therefore,</w:t>
      </w:r>
      <w:r w:rsidRPr="00EE11A3">
        <w:rPr>
          <w:rFonts w:ascii="Arial" w:hAnsi="Arial" w:cs="Arial"/>
        </w:rPr>
        <w:t xml:space="preserve"> </w:t>
      </w:r>
      <w:r w:rsidR="000E733E" w:rsidRPr="00EE11A3">
        <w:rPr>
          <w:rFonts w:ascii="Arial" w:hAnsi="Arial" w:cs="Arial"/>
        </w:rPr>
        <w:t>its reputation</w:t>
      </w:r>
      <w:r w:rsidRPr="00EE11A3">
        <w:rPr>
          <w:rFonts w:ascii="Arial" w:hAnsi="Arial" w:cs="Arial"/>
        </w:rPr>
        <w:t xml:space="preserve"> consequences. Contexts where the punisher </w:t>
      </w:r>
      <w:r w:rsidR="00A1737E" w:rsidRPr="00EE11A3">
        <w:rPr>
          <w:rFonts w:ascii="Arial" w:hAnsi="Arial" w:cs="Arial"/>
        </w:rPr>
        <w:t>is</w:t>
      </w:r>
      <w:r w:rsidRPr="00EE11A3">
        <w:rPr>
          <w:rFonts w:ascii="Arial" w:hAnsi="Arial" w:cs="Arial"/>
        </w:rPr>
        <w:t xml:space="preserve"> harmed directly </w:t>
      </w:r>
      <w:r w:rsidR="002F0760" w:rsidRPr="00EE11A3">
        <w:rPr>
          <w:rFonts w:ascii="Arial" w:hAnsi="Arial" w:cs="Arial"/>
        </w:rPr>
        <w:t xml:space="preserve">by the wrongdoer </w:t>
      </w:r>
      <w:r w:rsidRPr="00EE11A3">
        <w:rPr>
          <w:rFonts w:ascii="Arial" w:hAnsi="Arial" w:cs="Arial"/>
        </w:rPr>
        <w:t>(</w:t>
      </w:r>
      <w:r w:rsidR="00392DC7" w:rsidRPr="00EE11A3">
        <w:rPr>
          <w:rFonts w:ascii="Arial" w:hAnsi="Arial" w:cs="Arial"/>
        </w:rPr>
        <w:t>i.e</w:t>
      </w:r>
      <w:r w:rsidR="006B7804">
        <w:rPr>
          <w:rFonts w:ascii="Arial" w:hAnsi="Arial" w:cs="Arial"/>
        </w:rPr>
        <w:t>.</w:t>
      </w:r>
      <w:r w:rsidRPr="00EE11A3">
        <w:rPr>
          <w:rFonts w:ascii="Arial" w:hAnsi="Arial" w:cs="Arial"/>
        </w:rPr>
        <w:t xml:space="preserve"> second-party punishment)</w:t>
      </w:r>
      <w:r w:rsidR="002F0760" w:rsidRPr="00EE11A3">
        <w:rPr>
          <w:rFonts w:ascii="Arial" w:hAnsi="Arial" w:cs="Arial"/>
        </w:rPr>
        <w:t xml:space="preserve"> are more likely to be motivated by </w:t>
      </w:r>
      <w:r w:rsidR="00285B0B" w:rsidRPr="00EE11A3">
        <w:rPr>
          <w:rFonts w:ascii="Arial" w:hAnsi="Arial" w:cs="Arial"/>
        </w:rPr>
        <w:t>vengeful</w:t>
      </w:r>
      <w:r w:rsidR="002F0760" w:rsidRPr="00EE11A3">
        <w:rPr>
          <w:rFonts w:ascii="Arial" w:hAnsi="Arial" w:cs="Arial"/>
        </w:rPr>
        <w:t xml:space="preserve"> sentiments and </w:t>
      </w:r>
      <w:r w:rsidR="00AB56BA" w:rsidRPr="00EE11A3">
        <w:rPr>
          <w:rFonts w:ascii="Arial" w:hAnsi="Arial" w:cs="Arial"/>
        </w:rPr>
        <w:t xml:space="preserve">are accordingly </w:t>
      </w:r>
      <w:r w:rsidR="002F0760" w:rsidRPr="00EE11A3">
        <w:rPr>
          <w:rFonts w:ascii="Arial" w:hAnsi="Arial" w:cs="Arial"/>
        </w:rPr>
        <w:t xml:space="preserve">less </w:t>
      </w:r>
      <w:r w:rsidR="002F0760" w:rsidRPr="00EE11A3">
        <w:rPr>
          <w:rFonts w:ascii="Arial" w:hAnsi="Arial" w:cs="Arial"/>
        </w:rPr>
        <w:lastRenderedPageBreak/>
        <w:t>likely to be interpreted as signals of the punisher’s cooperativeness</w:t>
      </w:r>
      <w:r w:rsidR="00AB7418" w:rsidRPr="00EE11A3">
        <w:rPr>
          <w:rFonts w:ascii="Arial" w:hAnsi="Arial" w:cs="Arial"/>
        </w:rPr>
        <w:t xml:space="preserve">. </w:t>
      </w:r>
      <w:r w:rsidR="00AB56BA" w:rsidRPr="00EE11A3">
        <w:rPr>
          <w:rFonts w:ascii="Arial" w:hAnsi="Arial" w:cs="Arial"/>
        </w:rPr>
        <w:t>Conversely</w:t>
      </w:r>
      <w:r w:rsidR="00AB7418" w:rsidRPr="00EE11A3">
        <w:rPr>
          <w:rFonts w:ascii="Arial" w:hAnsi="Arial" w:cs="Arial"/>
        </w:rPr>
        <w:t xml:space="preserve">, </w:t>
      </w:r>
      <w:r w:rsidR="00A1737E" w:rsidRPr="00EE11A3">
        <w:rPr>
          <w:rFonts w:ascii="Arial" w:hAnsi="Arial" w:cs="Arial"/>
        </w:rPr>
        <w:t>when</w:t>
      </w:r>
      <w:r w:rsidRPr="00EE11A3">
        <w:rPr>
          <w:rFonts w:ascii="Arial" w:hAnsi="Arial" w:cs="Arial"/>
        </w:rPr>
        <w:t xml:space="preserve"> the punisher </w:t>
      </w:r>
      <w:r w:rsidR="00A1737E" w:rsidRPr="00EE11A3">
        <w:rPr>
          <w:rFonts w:ascii="Arial" w:hAnsi="Arial" w:cs="Arial"/>
        </w:rPr>
        <w:t>is</w:t>
      </w:r>
      <w:r w:rsidRPr="00EE11A3">
        <w:rPr>
          <w:rFonts w:ascii="Arial" w:hAnsi="Arial" w:cs="Arial"/>
        </w:rPr>
        <w:t xml:space="preserve"> </w:t>
      </w:r>
      <w:r w:rsidR="00AB56BA" w:rsidRPr="00EE11A3">
        <w:rPr>
          <w:rFonts w:ascii="Arial" w:hAnsi="Arial" w:cs="Arial"/>
        </w:rPr>
        <w:t>an uninvolved bystander to the initial ‘crime’</w:t>
      </w:r>
      <w:r w:rsidR="006B7804">
        <w:rPr>
          <w:rFonts w:ascii="Arial" w:hAnsi="Arial" w:cs="Arial"/>
        </w:rPr>
        <w:t xml:space="preserve"> (i.e. third-party punishment)</w:t>
      </w:r>
      <w:r w:rsidRPr="00EE11A3">
        <w:rPr>
          <w:rFonts w:ascii="Arial" w:hAnsi="Arial" w:cs="Arial"/>
        </w:rPr>
        <w:t>, the</w:t>
      </w:r>
      <w:r w:rsidR="00AB56BA" w:rsidRPr="00EE11A3">
        <w:rPr>
          <w:rFonts w:ascii="Arial" w:hAnsi="Arial" w:cs="Arial"/>
        </w:rPr>
        <w:t>n</w:t>
      </w:r>
      <w:r w:rsidRPr="00EE11A3">
        <w:rPr>
          <w:rFonts w:ascii="Arial" w:hAnsi="Arial" w:cs="Arial"/>
        </w:rPr>
        <w:t xml:space="preserve"> punitive act</w:t>
      </w:r>
      <w:r w:rsidR="00AB56BA" w:rsidRPr="00EE11A3">
        <w:rPr>
          <w:rFonts w:ascii="Arial" w:hAnsi="Arial" w:cs="Arial"/>
        </w:rPr>
        <w:t>s</w:t>
      </w:r>
      <w:r w:rsidRPr="00EE11A3">
        <w:rPr>
          <w:rFonts w:ascii="Arial" w:hAnsi="Arial" w:cs="Arial"/>
        </w:rPr>
        <w:t xml:space="preserve"> </w:t>
      </w:r>
      <w:r w:rsidR="00AB56BA" w:rsidRPr="00EE11A3">
        <w:rPr>
          <w:rFonts w:ascii="Arial" w:hAnsi="Arial" w:cs="Arial"/>
        </w:rPr>
        <w:t xml:space="preserve">are </w:t>
      </w:r>
      <w:r w:rsidRPr="00EE11A3">
        <w:rPr>
          <w:rFonts w:ascii="Arial" w:hAnsi="Arial" w:cs="Arial"/>
        </w:rPr>
        <w:t xml:space="preserve">more likely to convey </w:t>
      </w:r>
      <w:r w:rsidR="00AB56BA" w:rsidRPr="00EE11A3">
        <w:rPr>
          <w:rFonts w:ascii="Arial" w:hAnsi="Arial" w:cs="Arial"/>
        </w:rPr>
        <w:t>cooperative</w:t>
      </w:r>
      <w:r w:rsidRPr="00EE11A3">
        <w:rPr>
          <w:rFonts w:ascii="Arial" w:hAnsi="Arial" w:cs="Arial"/>
        </w:rPr>
        <w:t xml:space="preserve"> </w:t>
      </w:r>
      <w:r w:rsidR="0000021A" w:rsidRPr="00EE11A3">
        <w:rPr>
          <w:rFonts w:ascii="Arial" w:hAnsi="Arial" w:cs="Arial"/>
        </w:rPr>
        <w:t>intent</w:t>
      </w:r>
      <w:r w:rsidRPr="00EE11A3">
        <w:rPr>
          <w:rFonts w:ascii="Arial" w:hAnsi="Arial" w:cs="Arial"/>
        </w:rPr>
        <w:t xml:space="preserve">. </w:t>
      </w:r>
      <w:r w:rsidR="00AB56BA" w:rsidRPr="00EE11A3">
        <w:rPr>
          <w:rFonts w:ascii="Arial" w:hAnsi="Arial" w:cs="Arial"/>
        </w:rPr>
        <w:t xml:space="preserve">As such, we explored the potential signalling value of punishment in a third-party punishment paradigm with partner choice, where there is a stronger theoretical argument for punishment to operate as a signal of cooperative intent. </w:t>
      </w:r>
      <w:r w:rsidR="00C77D4C">
        <w:rPr>
          <w:rFonts w:ascii="Arial" w:hAnsi="Arial" w:cs="Arial"/>
        </w:rPr>
        <w:t>Punishment that is cheaper to administer than the damage it infl</w:t>
      </w:r>
      <w:r w:rsidR="00F967D0">
        <w:rPr>
          <w:rFonts w:ascii="Arial" w:hAnsi="Arial" w:cs="Arial"/>
        </w:rPr>
        <w:t>i</w:t>
      </w:r>
      <w:r w:rsidR="00C77D4C">
        <w:rPr>
          <w:rFonts w:ascii="Arial" w:hAnsi="Arial" w:cs="Arial"/>
        </w:rPr>
        <w:t xml:space="preserve">cts on a target could also be perceived as a competitive act </w:t>
      </w:r>
      <w:r w:rsidR="004A3CEF">
        <w:rPr>
          <w:rFonts w:ascii="Arial" w:hAnsi="Arial" w:cs="Arial"/>
        </w:rPr>
        <w:fldChar w:fldCharType="begin"/>
      </w:r>
      <w:r w:rsidR="004A3CEF">
        <w:rPr>
          <w:rFonts w:ascii="Arial" w:hAnsi="Arial" w:cs="Arial"/>
        </w:rPr>
        <w:instrText xml:space="preserve"> ADDIN ZOTERO_ITEM CSL_CITATION {"citationID":"YjSUpf9s","properties":{"formattedCitation":"(Raihani and Bshary, 2019, 2015a)","plainCitation":"(Raihani and Bshary, 2019, 2015a)","noteIndex":0},"citationItems":[{"id":13301,"uris":["http://zotero.org/users/5126227/items/HN4NWEW3"],"uri":["http://zotero.org/users/5126227/items/HN4NWEW3"],"itemData":{"id":13301,"type":"article-journal","abstract":", Humans are outstanding in their ability to cooperate with unrelated individuals, and punishment – paying a cost to harm others – is thought to be a key supporting mechanism. According to this view, cooperators punish defectors, who respond by behaving more cooperatively in future interactions. However, a synthesis of the evidence from laboratory and real-world settings casts serious doubts on the assumption that the sole function of punishment is to convert cheating individuals into cooperators. Instead, punishment often prompts retaliation and punishment decisions frequently stem from competitive, rather than deterrent motives. Punishment decisions often reflect the desire to equalise or elevate payoffs relative to targets, rather than the desire to enact revenge for harm received or to deter cheats from reoffending in future. We therefore suggest that punishment also serves a competitive function, where what looks like spiteful behaviour actually allows punishers to equalise or elevate their own payoffs and/or status relative to targets independently of any change in the target's behaviour. Institutions that reduce or remove the possibility that punishers are motivated by relative payoff or status concerns might offer a way to harness these competitive motives and render punishment more effective at restoring cooperation.","container-title":"Evolutionary Human Sciences","DOI":"10.1017/ehs.2019.12","ISSN":"2513-843X","language":"en","source":"Cambridge Core","title":"Punishment: one tool, many uses","title-short":"Punishment","URL":"https://www.cambridge.org/core/journals/evolutionary-human-sciences/article/punishment-one-tool-many-uses/FD1940BB4D5A39D017A09D4C162B4D28#.XcprQODx9CQ.twitter","volume":"1","author":[{"family":"Raihani","given":"Nichola J."},{"family":"Bshary","given":"Redouan"}],"accessed":{"date-parts":[["2019",11,12]]},"issued":{"date-parts":[["2019"]],"season":"ed"}}},{"id":4312,"uris":["http://zotero.org/users/5126227/items/EUPNH8JR"],"uri":["http://zotero.org/users/5126227/items/EUPNH8JR"],"itemData":{"id":4312,"type":"article-journal","container-title":"Trends in Ecology &amp; Evolution","DOI":"10.1016/j.tree.2014.12.003","issue":"2","language":"English","page":"98–103","title":"The reputation of punishers","volume":"30","author":[{"family":"Raihani","given":"Nichola J."},{"family":"Bshary","given":"Redouan"}],"issued":{"date-parts":[["2015",2]]}}}],"schema":"https://github.com/citation-style-language/schema/raw/master/csl-citation.json"} </w:instrText>
      </w:r>
      <w:r w:rsidR="004A3CEF">
        <w:rPr>
          <w:rFonts w:ascii="Arial" w:hAnsi="Arial" w:cs="Arial"/>
        </w:rPr>
        <w:fldChar w:fldCharType="separate"/>
      </w:r>
      <w:r w:rsidR="004A3CEF">
        <w:rPr>
          <w:rFonts w:ascii="Arial" w:hAnsi="Arial" w:cs="Arial"/>
          <w:noProof/>
        </w:rPr>
        <w:t>(Raihani and Bshary, 2019, 2015a)</w:t>
      </w:r>
      <w:r w:rsidR="004A3CEF">
        <w:rPr>
          <w:rFonts w:ascii="Arial" w:hAnsi="Arial" w:cs="Arial"/>
        </w:rPr>
        <w:fldChar w:fldCharType="end"/>
      </w:r>
      <w:r w:rsidR="00C77D4C">
        <w:rPr>
          <w:rFonts w:ascii="Arial" w:hAnsi="Arial" w:cs="Arial"/>
        </w:rPr>
        <w:t xml:space="preserve">, rather than signalling an intent to cooperate. For this reason, in this study we used a fee-to-fine ratio of 1:1, meaning that punishers could not use punishment as a means to elevate their own payoffs relative to those of the target. Thus, we aimed to </w:t>
      </w:r>
      <w:r w:rsidR="004A3CEF">
        <w:rPr>
          <w:rFonts w:ascii="Arial" w:hAnsi="Arial" w:cs="Arial"/>
        </w:rPr>
        <w:t>test</w:t>
      </w:r>
      <w:r w:rsidR="00C77D4C">
        <w:rPr>
          <w:rFonts w:ascii="Arial" w:hAnsi="Arial" w:cs="Arial"/>
        </w:rPr>
        <w:t xml:space="preserve"> the hypothesis that punishment might be used as a signal of cooperative intent </w:t>
      </w:r>
      <w:r w:rsidR="004A3CEF">
        <w:rPr>
          <w:rFonts w:ascii="Arial" w:hAnsi="Arial" w:cs="Arial"/>
        </w:rPr>
        <w:t>under the most conducive conditions</w:t>
      </w:r>
      <w:r w:rsidR="00C77D4C">
        <w:rPr>
          <w:rFonts w:ascii="Arial" w:hAnsi="Arial" w:cs="Arial"/>
        </w:rPr>
        <w:t xml:space="preserve">. </w:t>
      </w:r>
    </w:p>
    <w:p w14:paraId="0EE1C50A" w14:textId="77777777" w:rsidR="00C77D4C" w:rsidRDefault="00C77D4C" w:rsidP="005F5496">
      <w:pPr>
        <w:spacing w:line="360" w:lineRule="auto"/>
        <w:jc w:val="both"/>
        <w:rPr>
          <w:rFonts w:ascii="Arial" w:hAnsi="Arial" w:cs="Arial"/>
        </w:rPr>
      </w:pPr>
    </w:p>
    <w:p w14:paraId="188FAEC3" w14:textId="52EDAF9A" w:rsidR="009E2EBA" w:rsidRPr="00EE11A3" w:rsidRDefault="00C77D4C" w:rsidP="005F5496">
      <w:pPr>
        <w:spacing w:line="360" w:lineRule="auto"/>
        <w:jc w:val="both"/>
        <w:rPr>
          <w:rFonts w:ascii="Arial" w:hAnsi="Arial" w:cs="Arial"/>
        </w:rPr>
      </w:pPr>
      <w:r>
        <w:rPr>
          <w:rFonts w:ascii="Arial" w:hAnsi="Arial" w:cs="Arial"/>
        </w:rPr>
        <w:t xml:space="preserve">In addition to exploring whether individuals signal cooperative intent using punishment, we also </w:t>
      </w:r>
      <w:r w:rsidR="00AB56BA" w:rsidRPr="00EE11A3">
        <w:rPr>
          <w:rFonts w:ascii="Arial" w:hAnsi="Arial" w:cs="Arial"/>
        </w:rPr>
        <w:t>aimed to replicate previous findings that costly investments in helpful behaviours also act as signals of cooperative intent and these investments increase when there is the possibility to be chosen by a partner for a subsequent social interaction</w:t>
      </w:r>
      <w:r>
        <w:rPr>
          <w:rFonts w:ascii="Arial" w:hAnsi="Arial" w:cs="Arial"/>
        </w:rPr>
        <w:t xml:space="preserve"> </w:t>
      </w:r>
      <w:r w:rsidR="004A3CEF">
        <w:rPr>
          <w:rFonts w:ascii="Arial" w:hAnsi="Arial" w:cs="Arial"/>
        </w:rPr>
        <w:fldChar w:fldCharType="begin"/>
      </w:r>
      <w:r w:rsidR="004A3CEF">
        <w:rPr>
          <w:rFonts w:ascii="Arial" w:hAnsi="Arial" w:cs="Arial"/>
        </w:rPr>
        <w:instrText xml:space="preserve"> ADDIN ZOTERO_ITEM CSL_CITATION {"citationID":"huI3CA7W","properties":{"formattedCitation":"(Barclay and Barker, 2020; Barclay and Willer, 2007; Sylwester and Roberts, 2010)","plainCitation":"(Barclay and Barker, 2020; Barclay and Willer, 2007; Sylwester and Roberts, 2010)","noteIndex":0},"citationItems":[{"id":17580,"uris":["http://zotero.org/groups/2345168/items/SYWCDEIV"],"uri":["http://zotero.org/groups/2345168/items/SYWCDEIV"],"itemData":{"id":17580,"type":"article-journal","abstract":"Protecting the environment is a social dilemma: environmental protection benefits everyone but is individually costly. We propose that protecting the environment is similar to other types of cooperation, in that environmentalism functions as a signal of one’s willingness to cooperate with others. We test several novel predictions from this hypothesis. We used a mathematical model to show that environmentalism can indicate one’s valuation of others and thus one’s cooperative intent. We found support for this prediction in two online studies, and then conducted two laboratory studies to extend the idea that environmentalism signals one’s willingness to cooperate. Participants donated more to an environmental charity when donations were public than when anonymous, but they donated the most when competing to be chosen by an observer for a subsequent cooperative game. In other words, people competed to donate more to the environment. Bigger donors benefited, as they were subsequently chosen more often and received more cooperation from their partners. Partners benefited from choosing environmental donors: bigger donors cooperated more with subsequent partners, such that environmental donations were reliably informative about participants’ future cooperativeness. We compare multiple theories about why people behave environmentally (indirect reciprocity, signal of wealth, signal of cooperative intent), and find most support for our proposed theory of signaling cooperative intent. By understanding the function of environmental behaviour and stimulating competitive giving, we can increase people’s support for environmental and other charitable causes.","container-title":"Journal of Environmental Psychology","DOI":"10.1016/j.jenvp.2020.101441","ISSN":"0272-4944","journalAbbreviation":"Journal of Environmental Psychology","language":"en","page":"101441","source":"ScienceDirect","title":"Greener Than Thou: People who protect the environment are more cooperative, compete to be environmental, and benefit from reputation","title-short":"Greener Than Thou","volume":"72","author":[{"family":"Barclay","given":"Pat"},{"family":"Barker","given":"Jessica L."}],"issued":{"date-parts":[["2020",12,1]]}}},{"id":19556,"uris":["http://zotero.org/users/5126227/items/5V8EA6NU"],"uri":["http://zotero.org/users/5126227/items/5V8EA6NU"],"itemData":{"id":19556,"type":"article-journal","abstract":"Reciprocal altruism has been the backbone of research on the evolution of altruistic behaviour towards non-kin, but recent research has begun to apply costly signalling theory to this problem. In addition to signalling resources or abilities, public generosity could function as a costly signal of cooperative intent, benefiting altruists in terms of (i) better access to cooperative relationships and (ii) greater cooperation within those relationships. When future interaction partners can choose with whom they wish to interact, this could lead to competition to be more generous than others. Little empirical work has tested for the possible existence of this ‘competitive altruism’. Using a cooperative monetary game with and without opportunities for partner choice and signalling cooperative intent, we show here that people actively compete to be more generous than others when they can benefit from being chosen for cooperative partnerships, and the most generous people are correspondingly chosen more often as cooperative partners. We also found evidence for increased scepticism of altruistic signals when the potential reputational benefits for dishonest signalling were high. Thus, this work supports the hypothesis that public generosity can be a signal of cooperative intent, which people sometimes ‘fake’ when conditions permit it.","container-title":"Proceedings of the Royal Society B: Biological Sciences","DOI":"10.1098/rspb.2006.0209","issue":"1610","journalAbbreviation":"Proceedings of the Royal Society B: Biological Sciences","note":"publisher: Royal Society","page":"749-753","source":"royalsocietypublishing.org (Atypon)","title":"Partner choice creates competitive altruism in humans","volume":"274","author":[{"family":"Barclay","given":"Pat"},{"family":"Willer","given":"Robb"}],"issued":{"date-parts":[["2007",3,7]]}}},{"id":16437,"uris":["http://zotero.org/users/5126227/items/C4FD7VNB"],"uri":["http://zotero.org/users/5126227/items/C4FD7VNB"],"itemData":{"id":16437,"type":"article-journal","abstract":"Explaining unconditional cooperation, such as donations to charities or contributions to public goods, continues to present a problem. One possibility is that cooperation can pay through developing a reputation that makes one more likely to be chosen for a profitable cooperative partnership, a process termed competitive altruism (CA) or reputation-based partner choice. Here, we show, to our knowledge, for the first time, that investing in a cooperative reputation can bring net benefits through access to more cooperative partners. Participants played a public goods game (PGG) followed by an opportunity to select a partner for a second cooperative game. We found that those who gave more in the PGG were more often selected as desired partners and received more in the paired cooperative game. Reputational competition was even stronger when it was possible for participants to receive a higher payoff from partner choice. The benefits of being selected by a more cooperative partner outweighed the costs of cooperation in the reputation building phase. CA therefore provides an alternative to indirect reciprocity as an explanation for reputation-building behaviour. Furthermore, while indirect reciprocity depends upon individuals giving preference to those of good standing, CA can explain unconditional cooperation.","container-title":"Biology Letters","DOI":"10.1098/rsbl.2010.0209","issue":"5","journalAbbreviation":"Biology Letters","note":"publisher: Royal Society","page":"659-662","source":"royalsocietypublishing.org (Atypon)","title":"Cooperators benefit through reputation-based partner choice in economic games","volume":"6","author":[{"family":"Sylwester","given":"Karolina"},{"family":"Roberts","given":"Gilbert"}],"issued":{"date-parts":[["2010",10,23]]}}}],"schema":"https://github.com/citation-style-language/schema/raw/master/csl-citation.json"} </w:instrText>
      </w:r>
      <w:r w:rsidR="004A3CEF">
        <w:rPr>
          <w:rFonts w:ascii="Arial" w:hAnsi="Arial" w:cs="Arial"/>
        </w:rPr>
        <w:fldChar w:fldCharType="separate"/>
      </w:r>
      <w:r w:rsidR="004A3CEF">
        <w:rPr>
          <w:rFonts w:ascii="Arial" w:hAnsi="Arial" w:cs="Arial"/>
          <w:noProof/>
        </w:rPr>
        <w:t>(Barclay and Barker, 2020; Barclay and Willer, 2007; Sylwester and Roberts, 2010)</w:t>
      </w:r>
      <w:r w:rsidR="004A3CEF">
        <w:rPr>
          <w:rFonts w:ascii="Arial" w:hAnsi="Arial" w:cs="Arial"/>
        </w:rPr>
        <w:fldChar w:fldCharType="end"/>
      </w:r>
      <w:r w:rsidR="00AB56BA" w:rsidRPr="00EE11A3">
        <w:rPr>
          <w:rFonts w:ascii="Arial" w:hAnsi="Arial" w:cs="Arial"/>
        </w:rPr>
        <w:t>.</w:t>
      </w:r>
    </w:p>
    <w:p w14:paraId="13941CC4" w14:textId="77777777" w:rsidR="007D38C2" w:rsidRPr="00EE11A3" w:rsidRDefault="007D38C2" w:rsidP="005F5496">
      <w:pPr>
        <w:spacing w:line="360" w:lineRule="auto"/>
        <w:jc w:val="both"/>
        <w:rPr>
          <w:rFonts w:ascii="Arial" w:hAnsi="Arial" w:cs="Arial"/>
        </w:rPr>
      </w:pPr>
    </w:p>
    <w:p w14:paraId="704B0522" w14:textId="119191B6" w:rsidR="001C2194" w:rsidRPr="00EE11A3" w:rsidRDefault="001C2194" w:rsidP="005F5496">
      <w:pPr>
        <w:spacing w:line="360" w:lineRule="auto"/>
        <w:jc w:val="both"/>
        <w:rPr>
          <w:rFonts w:ascii="Arial" w:hAnsi="Arial" w:cs="Arial"/>
        </w:rPr>
      </w:pPr>
      <w:r w:rsidRPr="00EE11A3">
        <w:rPr>
          <w:rFonts w:ascii="Arial" w:hAnsi="Arial" w:cs="Arial"/>
        </w:rPr>
        <w:t>To summarize, in the current study we aim to extend the</w:t>
      </w:r>
      <w:r w:rsidR="00D41CC6" w:rsidRPr="00EE11A3">
        <w:rPr>
          <w:rFonts w:ascii="Arial" w:hAnsi="Arial" w:cs="Arial"/>
        </w:rPr>
        <w:t xml:space="preserve"> current</w:t>
      </w:r>
      <w:r w:rsidRPr="00EE11A3">
        <w:rPr>
          <w:rFonts w:ascii="Arial" w:hAnsi="Arial" w:cs="Arial"/>
        </w:rPr>
        <w:t xml:space="preserve"> signalling account of peer-punishment by testing whether:</w:t>
      </w:r>
    </w:p>
    <w:p w14:paraId="0910DAF2" w14:textId="5EE6D2AB" w:rsidR="001C2194" w:rsidRPr="00EE11A3" w:rsidRDefault="001C2194" w:rsidP="005F5496">
      <w:pPr>
        <w:pStyle w:val="ListParagraph"/>
        <w:numPr>
          <w:ilvl w:val="0"/>
          <w:numId w:val="3"/>
        </w:numPr>
        <w:spacing w:line="360" w:lineRule="auto"/>
        <w:jc w:val="both"/>
        <w:rPr>
          <w:rFonts w:ascii="Arial" w:hAnsi="Arial" w:cs="Arial"/>
        </w:rPr>
      </w:pPr>
      <w:r w:rsidRPr="00EE11A3">
        <w:rPr>
          <w:rFonts w:ascii="Arial" w:hAnsi="Arial" w:cs="Arial"/>
        </w:rPr>
        <w:t>H</w:t>
      </w:r>
      <w:r w:rsidR="00317F55" w:rsidRPr="00EE11A3">
        <w:rPr>
          <w:rFonts w:ascii="Arial" w:hAnsi="Arial" w:cs="Arial"/>
        </w:rPr>
        <w:t>1</w:t>
      </w:r>
      <w:r w:rsidRPr="00EE11A3">
        <w:rPr>
          <w:rFonts w:ascii="Arial" w:hAnsi="Arial" w:cs="Arial"/>
        </w:rPr>
        <w:t xml:space="preserve">: </w:t>
      </w:r>
      <w:r w:rsidR="00AB56BA" w:rsidRPr="00EE11A3">
        <w:rPr>
          <w:rFonts w:ascii="Arial" w:hAnsi="Arial" w:cs="Arial"/>
        </w:rPr>
        <w:t xml:space="preserve">the possibility for </w:t>
      </w:r>
      <w:r w:rsidRPr="00EE11A3">
        <w:rPr>
          <w:rFonts w:ascii="Arial" w:hAnsi="Arial" w:cs="Arial"/>
        </w:rPr>
        <w:t xml:space="preserve">partner choice </w:t>
      </w:r>
      <w:r w:rsidR="00AB56BA" w:rsidRPr="00EE11A3">
        <w:rPr>
          <w:rFonts w:ascii="Arial" w:hAnsi="Arial" w:cs="Arial"/>
        </w:rPr>
        <w:t>leads to higher</w:t>
      </w:r>
      <w:r w:rsidRPr="00EE11A3">
        <w:rPr>
          <w:rFonts w:ascii="Arial" w:hAnsi="Arial" w:cs="Arial"/>
        </w:rPr>
        <w:t xml:space="preserve"> investments</w:t>
      </w:r>
      <w:r w:rsidR="00AB56BA" w:rsidRPr="00EE11A3">
        <w:rPr>
          <w:rFonts w:ascii="Arial" w:hAnsi="Arial" w:cs="Arial"/>
        </w:rPr>
        <w:t xml:space="preserve"> in</w:t>
      </w:r>
      <w:r w:rsidRPr="00EE11A3">
        <w:rPr>
          <w:rFonts w:ascii="Arial" w:hAnsi="Arial" w:cs="Arial"/>
        </w:rPr>
        <w:t xml:space="preserve"> </w:t>
      </w:r>
      <w:r w:rsidR="00AB56BA" w:rsidRPr="00EE11A3">
        <w:rPr>
          <w:rFonts w:ascii="Arial" w:hAnsi="Arial" w:cs="Arial"/>
        </w:rPr>
        <w:t>(a) third-party punishment and (b) costly helpful actions</w:t>
      </w:r>
      <w:r w:rsidRPr="00EE11A3">
        <w:rPr>
          <w:rFonts w:ascii="Arial" w:hAnsi="Arial" w:cs="Arial"/>
        </w:rPr>
        <w:t>;</w:t>
      </w:r>
    </w:p>
    <w:p w14:paraId="185417E3" w14:textId="653A589B" w:rsidR="00317F55" w:rsidRPr="00EE11A3" w:rsidRDefault="00317F55" w:rsidP="005F5496">
      <w:pPr>
        <w:pStyle w:val="ListParagraph"/>
        <w:numPr>
          <w:ilvl w:val="0"/>
          <w:numId w:val="3"/>
        </w:numPr>
        <w:spacing w:line="360" w:lineRule="auto"/>
        <w:jc w:val="both"/>
        <w:rPr>
          <w:rFonts w:ascii="Arial" w:hAnsi="Arial" w:cs="Arial"/>
        </w:rPr>
      </w:pPr>
      <w:r w:rsidRPr="00EE11A3">
        <w:rPr>
          <w:rFonts w:ascii="Arial" w:hAnsi="Arial" w:cs="Arial"/>
        </w:rPr>
        <w:t xml:space="preserve">H2: </w:t>
      </w:r>
      <w:r w:rsidR="00AB56BA" w:rsidRPr="00EE11A3">
        <w:rPr>
          <w:rFonts w:ascii="Arial" w:hAnsi="Arial" w:cs="Arial"/>
        </w:rPr>
        <w:t>investments in (a) third-party punishment</w:t>
      </w:r>
      <w:r w:rsidR="003D0818" w:rsidRPr="00EE11A3">
        <w:rPr>
          <w:rFonts w:ascii="Arial" w:hAnsi="Arial" w:cs="Arial"/>
        </w:rPr>
        <w:t xml:space="preserve"> and</w:t>
      </w:r>
      <w:r w:rsidR="00AB56BA" w:rsidRPr="00EE11A3">
        <w:rPr>
          <w:rFonts w:ascii="Arial" w:hAnsi="Arial" w:cs="Arial"/>
        </w:rPr>
        <w:t xml:space="preserve"> (b) help positively predict probability to be </w:t>
      </w:r>
      <w:r w:rsidRPr="00EE11A3">
        <w:rPr>
          <w:rFonts w:ascii="Arial" w:hAnsi="Arial" w:cs="Arial"/>
        </w:rPr>
        <w:t>chosen as</w:t>
      </w:r>
      <w:r w:rsidR="00AB56BA" w:rsidRPr="00EE11A3">
        <w:rPr>
          <w:rFonts w:ascii="Arial" w:hAnsi="Arial" w:cs="Arial"/>
        </w:rPr>
        <w:t xml:space="preserve"> a</w:t>
      </w:r>
      <w:r w:rsidRPr="00EE11A3">
        <w:rPr>
          <w:rFonts w:ascii="Arial" w:hAnsi="Arial" w:cs="Arial"/>
        </w:rPr>
        <w:t xml:space="preserve"> social partner</w:t>
      </w:r>
      <w:r w:rsidR="005F29F8" w:rsidRPr="00EE11A3">
        <w:rPr>
          <w:rFonts w:ascii="Arial" w:hAnsi="Arial" w:cs="Arial"/>
        </w:rPr>
        <w:t xml:space="preserve"> by bystander</w:t>
      </w:r>
      <w:r w:rsidR="005D5450" w:rsidRPr="00EE11A3">
        <w:rPr>
          <w:rFonts w:ascii="Arial" w:hAnsi="Arial" w:cs="Arial"/>
        </w:rPr>
        <w:t>s</w:t>
      </w:r>
      <w:r w:rsidRPr="00EE11A3">
        <w:rPr>
          <w:rFonts w:ascii="Arial" w:hAnsi="Arial" w:cs="Arial"/>
        </w:rPr>
        <w:t>;</w:t>
      </w:r>
    </w:p>
    <w:p w14:paraId="09475EC3" w14:textId="4756425F" w:rsidR="005F29F8" w:rsidRPr="00EE11A3" w:rsidRDefault="005F29F8" w:rsidP="005F5496">
      <w:pPr>
        <w:pStyle w:val="ListParagraph"/>
        <w:numPr>
          <w:ilvl w:val="0"/>
          <w:numId w:val="3"/>
        </w:numPr>
        <w:spacing w:line="360" w:lineRule="auto"/>
        <w:jc w:val="both"/>
        <w:rPr>
          <w:rFonts w:ascii="Arial" w:hAnsi="Arial" w:cs="Arial"/>
        </w:rPr>
      </w:pPr>
      <w:r w:rsidRPr="00EE11A3">
        <w:rPr>
          <w:rFonts w:ascii="Arial" w:hAnsi="Arial" w:cs="Arial"/>
        </w:rPr>
        <w:t xml:space="preserve">H3: </w:t>
      </w:r>
      <w:r w:rsidR="005D5450" w:rsidRPr="00EE11A3">
        <w:rPr>
          <w:rFonts w:ascii="Arial" w:hAnsi="Arial" w:cs="Arial"/>
        </w:rPr>
        <w:t xml:space="preserve">third-parties who invest more in </w:t>
      </w:r>
      <w:r w:rsidR="00AB56BA" w:rsidRPr="00EE11A3">
        <w:rPr>
          <w:rFonts w:ascii="Arial" w:hAnsi="Arial" w:cs="Arial"/>
        </w:rPr>
        <w:t xml:space="preserve">(a) </w:t>
      </w:r>
      <w:r w:rsidR="005D5450" w:rsidRPr="00EE11A3">
        <w:rPr>
          <w:rFonts w:ascii="Arial" w:hAnsi="Arial" w:cs="Arial"/>
        </w:rPr>
        <w:t>punish</w:t>
      </w:r>
      <w:r w:rsidR="00AB56BA" w:rsidRPr="00EE11A3">
        <w:rPr>
          <w:rFonts w:ascii="Arial" w:hAnsi="Arial" w:cs="Arial"/>
        </w:rPr>
        <w:t>ment and (b) help</w:t>
      </w:r>
      <w:r w:rsidR="003C7964" w:rsidRPr="00EE11A3">
        <w:rPr>
          <w:rFonts w:ascii="Arial" w:hAnsi="Arial" w:cs="Arial"/>
        </w:rPr>
        <w:t xml:space="preserve"> </w:t>
      </w:r>
      <w:r w:rsidRPr="00EE11A3">
        <w:rPr>
          <w:rFonts w:ascii="Arial" w:hAnsi="Arial" w:cs="Arial"/>
        </w:rPr>
        <w:t>are trusted more by bystander</w:t>
      </w:r>
      <w:r w:rsidR="005D5450" w:rsidRPr="00EE11A3">
        <w:rPr>
          <w:rFonts w:ascii="Arial" w:hAnsi="Arial" w:cs="Arial"/>
        </w:rPr>
        <w:t>s</w:t>
      </w:r>
      <w:r w:rsidRPr="00EE11A3">
        <w:rPr>
          <w:rFonts w:ascii="Arial" w:hAnsi="Arial" w:cs="Arial"/>
        </w:rPr>
        <w:t>;</w:t>
      </w:r>
    </w:p>
    <w:p w14:paraId="77D91AAF" w14:textId="26CD068F" w:rsidR="001C2194" w:rsidRPr="00EE11A3" w:rsidRDefault="001C2194" w:rsidP="005F5496">
      <w:pPr>
        <w:pStyle w:val="ListParagraph"/>
        <w:numPr>
          <w:ilvl w:val="0"/>
          <w:numId w:val="3"/>
        </w:numPr>
        <w:spacing w:line="360" w:lineRule="auto"/>
        <w:jc w:val="both"/>
        <w:rPr>
          <w:rFonts w:ascii="Arial" w:hAnsi="Arial" w:cs="Arial"/>
        </w:rPr>
      </w:pPr>
      <w:r w:rsidRPr="00EE11A3">
        <w:rPr>
          <w:rFonts w:ascii="Arial" w:hAnsi="Arial" w:cs="Arial"/>
        </w:rPr>
        <w:t>H</w:t>
      </w:r>
      <w:r w:rsidR="005F29F8" w:rsidRPr="00EE11A3">
        <w:rPr>
          <w:rFonts w:ascii="Arial" w:hAnsi="Arial" w:cs="Arial"/>
        </w:rPr>
        <w:t>4</w:t>
      </w:r>
      <w:r w:rsidRPr="00EE11A3">
        <w:rPr>
          <w:rFonts w:ascii="Arial" w:hAnsi="Arial" w:cs="Arial"/>
        </w:rPr>
        <w:t xml:space="preserve">: </w:t>
      </w:r>
      <w:r w:rsidR="005D5450" w:rsidRPr="00EE11A3">
        <w:rPr>
          <w:rFonts w:ascii="Arial" w:hAnsi="Arial" w:cs="Arial"/>
        </w:rPr>
        <w:t xml:space="preserve">third-parties who invest more in </w:t>
      </w:r>
      <w:r w:rsidR="00AB56BA" w:rsidRPr="00EE11A3">
        <w:rPr>
          <w:rFonts w:ascii="Arial" w:hAnsi="Arial" w:cs="Arial"/>
        </w:rPr>
        <w:t xml:space="preserve">(a) punishment and (b) help </w:t>
      </w:r>
      <w:r w:rsidR="005D5450" w:rsidRPr="00EE11A3">
        <w:rPr>
          <w:rFonts w:ascii="Arial" w:hAnsi="Arial" w:cs="Arial"/>
        </w:rPr>
        <w:t xml:space="preserve">are more </w:t>
      </w:r>
      <w:r w:rsidRPr="00EE11A3">
        <w:rPr>
          <w:rFonts w:ascii="Arial" w:hAnsi="Arial" w:cs="Arial"/>
        </w:rPr>
        <w:t>trustworth</w:t>
      </w:r>
      <w:r w:rsidR="005D5450" w:rsidRPr="00EE11A3">
        <w:rPr>
          <w:rFonts w:ascii="Arial" w:hAnsi="Arial" w:cs="Arial"/>
        </w:rPr>
        <w:t>y</w:t>
      </w:r>
      <w:r w:rsidR="00FE1130" w:rsidRPr="00EE11A3">
        <w:rPr>
          <w:rFonts w:ascii="Arial" w:hAnsi="Arial" w:cs="Arial"/>
        </w:rPr>
        <w:t>.</w:t>
      </w:r>
    </w:p>
    <w:p w14:paraId="2049ACB1" w14:textId="77777777" w:rsidR="00042DFB" w:rsidRPr="00EE11A3" w:rsidRDefault="00042DFB" w:rsidP="005F5496">
      <w:pPr>
        <w:spacing w:line="360" w:lineRule="auto"/>
        <w:jc w:val="both"/>
        <w:rPr>
          <w:rFonts w:ascii="Arial" w:hAnsi="Arial" w:cs="Arial"/>
        </w:rPr>
      </w:pPr>
    </w:p>
    <w:p w14:paraId="3002446F" w14:textId="77777777" w:rsidR="00270346" w:rsidRDefault="00270346">
      <w:pPr>
        <w:rPr>
          <w:rFonts w:ascii="Arial" w:hAnsi="Arial" w:cs="Arial"/>
          <w:b/>
        </w:rPr>
      </w:pPr>
      <w:r>
        <w:rPr>
          <w:rFonts w:ascii="Arial" w:hAnsi="Arial" w:cs="Arial"/>
          <w:b/>
        </w:rPr>
        <w:br w:type="page"/>
      </w:r>
    </w:p>
    <w:p w14:paraId="2891F6FB" w14:textId="131F3A0A" w:rsidR="00964DF8" w:rsidRPr="00EE11A3" w:rsidRDefault="00964DF8" w:rsidP="008D4981">
      <w:pPr>
        <w:spacing w:line="360" w:lineRule="auto"/>
        <w:jc w:val="both"/>
        <w:outlineLvl w:val="0"/>
        <w:rPr>
          <w:rFonts w:ascii="Arial" w:hAnsi="Arial" w:cs="Arial"/>
        </w:rPr>
      </w:pPr>
      <w:r w:rsidRPr="00EE11A3">
        <w:rPr>
          <w:rFonts w:ascii="Arial" w:hAnsi="Arial" w:cs="Arial"/>
          <w:b/>
        </w:rPr>
        <w:lastRenderedPageBreak/>
        <w:t>Methods</w:t>
      </w:r>
    </w:p>
    <w:p w14:paraId="67013145" w14:textId="62420D17" w:rsidR="007C058E" w:rsidRPr="00EE11A3" w:rsidRDefault="003D0818" w:rsidP="005F5496">
      <w:pPr>
        <w:spacing w:line="360" w:lineRule="auto"/>
        <w:jc w:val="both"/>
        <w:rPr>
          <w:rFonts w:ascii="Arial" w:hAnsi="Arial" w:cs="Arial"/>
        </w:rPr>
      </w:pPr>
      <w:r w:rsidRPr="00EE11A3">
        <w:rPr>
          <w:rFonts w:ascii="Arial" w:hAnsi="Arial" w:cs="Arial"/>
          <w:b/>
        </w:rPr>
        <w:t>Participants</w:t>
      </w:r>
      <w:r w:rsidR="007C058E" w:rsidRPr="00EE11A3">
        <w:rPr>
          <w:rFonts w:ascii="Arial" w:hAnsi="Arial" w:cs="Arial"/>
          <w:b/>
        </w:rPr>
        <w:t>.</w:t>
      </w:r>
      <w:r w:rsidR="007C058E" w:rsidRPr="00EE11A3">
        <w:rPr>
          <w:rFonts w:ascii="Arial" w:hAnsi="Arial" w:cs="Arial"/>
        </w:rPr>
        <w:t xml:space="preserve"> </w:t>
      </w:r>
      <w:r w:rsidR="00B525CA">
        <w:rPr>
          <w:rFonts w:ascii="Arial" w:hAnsi="Arial" w:cs="Arial"/>
        </w:rPr>
        <w:t xml:space="preserve">All data, code and materials to reproduce this study can be found at </w:t>
      </w:r>
      <w:r w:rsidR="00B525CA" w:rsidRPr="0039653C">
        <w:rPr>
          <w:rFonts w:ascii="Arial" w:hAnsi="Arial" w:cs="Arial"/>
        </w:rPr>
        <w:t>{</w:t>
      </w:r>
      <w:r w:rsidR="0039653C" w:rsidRPr="0039653C">
        <w:t xml:space="preserve"> </w:t>
      </w:r>
      <w:r w:rsidR="0039653C" w:rsidRPr="0039653C">
        <w:rPr>
          <w:rFonts w:ascii="Arial" w:hAnsi="Arial" w:cs="Arial"/>
        </w:rPr>
        <w:t>https://osf.io/4zpkb/</w:t>
      </w:r>
      <w:r w:rsidR="00B525CA" w:rsidRPr="0039653C">
        <w:rPr>
          <w:rFonts w:ascii="Arial" w:hAnsi="Arial" w:cs="Arial"/>
        </w:rPr>
        <w:t>}.</w:t>
      </w:r>
      <w:r w:rsidR="00B525CA">
        <w:rPr>
          <w:rFonts w:ascii="Arial" w:hAnsi="Arial" w:cs="Arial"/>
        </w:rPr>
        <w:t xml:space="preserve"> </w:t>
      </w:r>
      <w:r w:rsidRPr="00EE11A3">
        <w:rPr>
          <w:rFonts w:ascii="Arial" w:hAnsi="Arial" w:cs="Arial"/>
        </w:rPr>
        <w:t xml:space="preserve">This study was approved by the UCL Research Ethics Committee (project 3720/001). All data were collected in 2018 and </w:t>
      </w:r>
      <w:r w:rsidR="005951F1" w:rsidRPr="00EE11A3">
        <w:rPr>
          <w:rFonts w:ascii="Arial" w:hAnsi="Arial" w:cs="Arial"/>
        </w:rPr>
        <w:t>participation was voluntary. We recruited</w:t>
      </w:r>
      <w:r w:rsidR="007C058E" w:rsidRPr="00EE11A3">
        <w:rPr>
          <w:rFonts w:ascii="Arial" w:hAnsi="Arial" w:cs="Arial"/>
        </w:rPr>
        <w:t xml:space="preserve"> 2253 participants through the online labour market Amazon Mechanical Turk (</w:t>
      </w:r>
      <w:r w:rsidR="005951F1" w:rsidRPr="00EE11A3">
        <w:rPr>
          <w:rFonts w:ascii="Arial" w:hAnsi="Arial" w:cs="Arial"/>
        </w:rPr>
        <w:t>MTurk</w:t>
      </w:r>
      <w:r w:rsidR="007C058E" w:rsidRPr="00EE11A3">
        <w:rPr>
          <w:rFonts w:ascii="Arial" w:hAnsi="Arial" w:cs="Arial"/>
        </w:rPr>
        <w:t xml:space="preserve">). Each participant was allocated to one of three roles: </w:t>
      </w:r>
      <w:r w:rsidR="00C77D4C">
        <w:rPr>
          <w:rFonts w:ascii="Arial" w:hAnsi="Arial" w:cs="Arial"/>
        </w:rPr>
        <w:t>dictator</w:t>
      </w:r>
      <w:r w:rsidR="007C058E" w:rsidRPr="00EE11A3">
        <w:rPr>
          <w:rFonts w:ascii="Arial" w:hAnsi="Arial" w:cs="Arial"/>
        </w:rPr>
        <w:t xml:space="preserve"> (</w:t>
      </w:r>
      <w:r w:rsidR="007C058E" w:rsidRPr="00EE11A3">
        <w:rPr>
          <w:rFonts w:ascii="Arial" w:hAnsi="Arial" w:cs="Arial"/>
          <w:i/>
        </w:rPr>
        <w:t>n</w:t>
      </w:r>
      <w:r w:rsidR="007C058E" w:rsidRPr="00EE11A3">
        <w:rPr>
          <w:rFonts w:ascii="Arial" w:hAnsi="Arial" w:cs="Arial"/>
        </w:rPr>
        <w:t xml:space="preserve"> = 902), </w:t>
      </w:r>
      <w:r w:rsidR="00C77D4C">
        <w:rPr>
          <w:rFonts w:ascii="Arial" w:hAnsi="Arial" w:cs="Arial"/>
        </w:rPr>
        <w:t>third-party</w:t>
      </w:r>
      <w:r w:rsidR="007C058E" w:rsidRPr="00EE11A3">
        <w:rPr>
          <w:rFonts w:ascii="Arial" w:hAnsi="Arial" w:cs="Arial"/>
        </w:rPr>
        <w:t xml:space="preserve"> (</w:t>
      </w:r>
      <w:r w:rsidR="007C058E" w:rsidRPr="00EE11A3">
        <w:rPr>
          <w:rFonts w:ascii="Arial" w:hAnsi="Arial" w:cs="Arial"/>
          <w:i/>
        </w:rPr>
        <w:t>n</w:t>
      </w:r>
      <w:r w:rsidR="007C058E" w:rsidRPr="00EE11A3">
        <w:rPr>
          <w:rFonts w:ascii="Arial" w:hAnsi="Arial" w:cs="Arial"/>
        </w:rPr>
        <w:t xml:space="preserve"> = 902) and </w:t>
      </w:r>
      <w:r w:rsidR="00C77D4C">
        <w:rPr>
          <w:rFonts w:ascii="Arial" w:hAnsi="Arial" w:cs="Arial"/>
        </w:rPr>
        <w:t>bystander</w:t>
      </w:r>
      <w:r w:rsidR="007C058E" w:rsidRPr="00EE11A3">
        <w:rPr>
          <w:rFonts w:ascii="Arial" w:hAnsi="Arial" w:cs="Arial"/>
        </w:rPr>
        <w:t xml:space="preserve"> (</w:t>
      </w:r>
      <w:r w:rsidR="007C058E" w:rsidRPr="00EE11A3">
        <w:rPr>
          <w:rFonts w:ascii="Arial" w:hAnsi="Arial" w:cs="Arial"/>
          <w:i/>
        </w:rPr>
        <w:t>n</w:t>
      </w:r>
      <w:r w:rsidR="007C058E" w:rsidRPr="00EE11A3">
        <w:rPr>
          <w:rFonts w:ascii="Arial" w:hAnsi="Arial" w:cs="Arial"/>
        </w:rPr>
        <w:t xml:space="preserve"> = 449). Throughout the study</w:t>
      </w:r>
      <w:r w:rsidR="002C4040">
        <w:rPr>
          <w:rFonts w:ascii="Arial" w:hAnsi="Arial" w:cs="Arial"/>
        </w:rPr>
        <w:t>,</w:t>
      </w:r>
      <w:r w:rsidR="007C058E" w:rsidRPr="00EE11A3">
        <w:rPr>
          <w:rFonts w:ascii="Arial" w:hAnsi="Arial" w:cs="Arial"/>
        </w:rPr>
        <w:t xml:space="preserve"> roles </w:t>
      </w:r>
      <w:r w:rsidR="005951F1" w:rsidRPr="00EE11A3">
        <w:rPr>
          <w:rFonts w:ascii="Arial" w:hAnsi="Arial" w:cs="Arial"/>
        </w:rPr>
        <w:t>were</w:t>
      </w:r>
      <w:r w:rsidR="007C058E" w:rsidRPr="00EE11A3">
        <w:rPr>
          <w:rFonts w:ascii="Arial" w:hAnsi="Arial" w:cs="Arial"/>
        </w:rPr>
        <w:t xml:space="preserve"> labelled using neutral terms. All participants received a </w:t>
      </w:r>
      <w:r w:rsidR="00C77D4C">
        <w:rPr>
          <w:rFonts w:ascii="Arial" w:hAnsi="Arial" w:cs="Arial"/>
        </w:rPr>
        <w:t>show-up</w:t>
      </w:r>
      <w:r w:rsidR="007C058E" w:rsidRPr="00EE11A3">
        <w:rPr>
          <w:rFonts w:ascii="Arial" w:hAnsi="Arial" w:cs="Arial"/>
        </w:rPr>
        <w:t xml:space="preserve"> fee contingent on the role assigned ($0.20 for </w:t>
      </w:r>
      <w:r w:rsidR="00C77D4C">
        <w:rPr>
          <w:rFonts w:ascii="Arial" w:hAnsi="Arial" w:cs="Arial"/>
        </w:rPr>
        <w:t>dictator</w:t>
      </w:r>
      <w:r w:rsidR="007C058E" w:rsidRPr="00EE11A3">
        <w:rPr>
          <w:rFonts w:ascii="Arial" w:hAnsi="Arial" w:cs="Arial"/>
        </w:rPr>
        <w:t xml:space="preserve">, $0.50 for both </w:t>
      </w:r>
      <w:r w:rsidR="00C77D4C">
        <w:rPr>
          <w:rFonts w:ascii="Arial" w:hAnsi="Arial" w:cs="Arial"/>
        </w:rPr>
        <w:t>t</w:t>
      </w:r>
      <w:r w:rsidR="007C058E" w:rsidRPr="00EE11A3">
        <w:rPr>
          <w:rFonts w:ascii="Arial" w:hAnsi="Arial" w:cs="Arial"/>
        </w:rPr>
        <w:t>hird-</w:t>
      </w:r>
      <w:r w:rsidR="00C77D4C">
        <w:rPr>
          <w:rFonts w:ascii="Arial" w:hAnsi="Arial" w:cs="Arial"/>
        </w:rPr>
        <w:t>p</w:t>
      </w:r>
      <w:r w:rsidR="007C058E" w:rsidRPr="00EE11A3">
        <w:rPr>
          <w:rFonts w:ascii="Arial" w:hAnsi="Arial" w:cs="Arial"/>
        </w:rPr>
        <w:t xml:space="preserve">arty and </w:t>
      </w:r>
      <w:r w:rsidR="00C77D4C">
        <w:rPr>
          <w:rFonts w:ascii="Arial" w:hAnsi="Arial" w:cs="Arial"/>
        </w:rPr>
        <w:t>b</w:t>
      </w:r>
      <w:r w:rsidR="007C058E" w:rsidRPr="00EE11A3">
        <w:rPr>
          <w:rFonts w:ascii="Arial" w:hAnsi="Arial" w:cs="Arial"/>
        </w:rPr>
        <w:t>ystander) and were given the chance to earn a bonus based on their decisions in the experiment. Total average earnings for each role were $0.52 (</w:t>
      </w:r>
      <w:r w:rsidR="00C77D4C">
        <w:rPr>
          <w:rFonts w:ascii="Arial" w:hAnsi="Arial" w:cs="Arial"/>
        </w:rPr>
        <w:t>d</w:t>
      </w:r>
      <w:r w:rsidR="007C058E" w:rsidRPr="00EE11A3">
        <w:rPr>
          <w:rFonts w:ascii="Arial" w:hAnsi="Arial" w:cs="Arial"/>
        </w:rPr>
        <w:t>ictators), $1.12 (</w:t>
      </w:r>
      <w:r w:rsidR="00C77D4C">
        <w:rPr>
          <w:rFonts w:ascii="Arial" w:hAnsi="Arial" w:cs="Arial"/>
        </w:rPr>
        <w:t>t</w:t>
      </w:r>
      <w:r w:rsidR="007C058E" w:rsidRPr="00EE11A3">
        <w:rPr>
          <w:rFonts w:ascii="Arial" w:hAnsi="Arial" w:cs="Arial"/>
        </w:rPr>
        <w:t>hird-</w:t>
      </w:r>
      <w:r w:rsidR="00C77D4C">
        <w:rPr>
          <w:rFonts w:ascii="Arial" w:hAnsi="Arial" w:cs="Arial"/>
        </w:rPr>
        <w:t>p</w:t>
      </w:r>
      <w:r w:rsidR="007C058E" w:rsidRPr="00EE11A3">
        <w:rPr>
          <w:rFonts w:ascii="Arial" w:hAnsi="Arial" w:cs="Arial"/>
        </w:rPr>
        <w:t>arties) and $0.80 (</w:t>
      </w:r>
      <w:r w:rsidR="00C77D4C">
        <w:rPr>
          <w:rFonts w:ascii="Arial" w:hAnsi="Arial" w:cs="Arial"/>
        </w:rPr>
        <w:t>b</w:t>
      </w:r>
      <w:r w:rsidR="007C058E" w:rsidRPr="00EE11A3">
        <w:rPr>
          <w:rFonts w:ascii="Arial" w:hAnsi="Arial" w:cs="Arial"/>
        </w:rPr>
        <w:t xml:space="preserve">ystanders). All data were collected anonymously and no deception was used. </w:t>
      </w:r>
      <w:r w:rsidR="00C87BC9">
        <w:rPr>
          <w:rFonts w:ascii="Arial" w:hAnsi="Arial" w:cs="Arial"/>
        </w:rPr>
        <w:t xml:space="preserve">The predictions in this study were not pre-registered. </w:t>
      </w:r>
    </w:p>
    <w:p w14:paraId="490C5AA3" w14:textId="77777777" w:rsidR="00257028" w:rsidRPr="00EE11A3" w:rsidRDefault="00257028" w:rsidP="005F5496">
      <w:pPr>
        <w:spacing w:line="360" w:lineRule="auto"/>
        <w:jc w:val="both"/>
        <w:rPr>
          <w:rFonts w:ascii="Arial" w:hAnsi="Arial" w:cs="Arial"/>
        </w:rPr>
      </w:pPr>
    </w:p>
    <w:p w14:paraId="6A5AED66" w14:textId="298284AA" w:rsidR="006A3022" w:rsidRPr="00EE11A3" w:rsidRDefault="006A3022" w:rsidP="005F5496">
      <w:pPr>
        <w:spacing w:line="360" w:lineRule="auto"/>
        <w:jc w:val="both"/>
        <w:rPr>
          <w:rFonts w:ascii="Arial" w:hAnsi="Arial" w:cs="Arial"/>
        </w:rPr>
      </w:pPr>
      <w:r w:rsidRPr="00EE11A3">
        <w:rPr>
          <w:rFonts w:ascii="Arial" w:hAnsi="Arial" w:cs="Arial"/>
          <w:b/>
        </w:rPr>
        <w:t>Experimental design.</w:t>
      </w:r>
      <w:r w:rsidRPr="00EE11A3">
        <w:rPr>
          <w:rFonts w:ascii="Arial" w:hAnsi="Arial" w:cs="Arial"/>
        </w:rPr>
        <w:t xml:space="preserve"> Third-</w:t>
      </w:r>
      <w:r w:rsidR="00C77D4C">
        <w:rPr>
          <w:rFonts w:ascii="Arial" w:hAnsi="Arial" w:cs="Arial"/>
        </w:rPr>
        <w:t>p</w:t>
      </w:r>
      <w:r w:rsidRPr="00EE11A3">
        <w:rPr>
          <w:rFonts w:ascii="Arial" w:hAnsi="Arial" w:cs="Arial"/>
        </w:rPr>
        <w:t xml:space="preserve">arties and </w:t>
      </w:r>
      <w:r w:rsidR="00C77D4C">
        <w:rPr>
          <w:rFonts w:ascii="Arial" w:hAnsi="Arial" w:cs="Arial"/>
        </w:rPr>
        <w:t>b</w:t>
      </w:r>
      <w:r w:rsidRPr="00EE11A3">
        <w:rPr>
          <w:rFonts w:ascii="Arial" w:hAnsi="Arial" w:cs="Arial"/>
        </w:rPr>
        <w:t xml:space="preserve">ystanders were assigned to one of six treatments (described </w:t>
      </w:r>
      <w:r w:rsidR="0035024E" w:rsidRPr="00EE11A3">
        <w:rPr>
          <w:rFonts w:ascii="Arial" w:hAnsi="Arial" w:cs="Arial"/>
        </w:rPr>
        <w:t>below</w:t>
      </w:r>
      <w:r w:rsidRPr="00EE11A3">
        <w:rPr>
          <w:rFonts w:ascii="Arial" w:hAnsi="Arial" w:cs="Arial"/>
        </w:rPr>
        <w:t xml:space="preserve">). After reading the instructions, </w:t>
      </w:r>
      <w:r w:rsidR="00B525CA">
        <w:rPr>
          <w:rFonts w:ascii="Arial" w:hAnsi="Arial" w:cs="Arial"/>
        </w:rPr>
        <w:t>third-parties and bystanders</w:t>
      </w:r>
      <w:r w:rsidR="005B2808" w:rsidRPr="00EE11A3">
        <w:rPr>
          <w:rFonts w:ascii="Arial" w:hAnsi="Arial" w:cs="Arial"/>
        </w:rPr>
        <w:t xml:space="preserve"> </w:t>
      </w:r>
      <w:r w:rsidR="00257028" w:rsidRPr="00EE11A3">
        <w:rPr>
          <w:rFonts w:ascii="Arial" w:hAnsi="Arial" w:cs="Arial"/>
        </w:rPr>
        <w:t xml:space="preserve">completed </w:t>
      </w:r>
      <w:r w:rsidRPr="00EE11A3">
        <w:rPr>
          <w:rFonts w:ascii="Arial" w:hAnsi="Arial" w:cs="Arial"/>
        </w:rPr>
        <w:t>a comprehension check</w:t>
      </w:r>
      <w:r w:rsidR="00C77D4C">
        <w:rPr>
          <w:rFonts w:ascii="Arial" w:hAnsi="Arial" w:cs="Arial"/>
        </w:rPr>
        <w:t xml:space="preserve"> (comprising </w:t>
      </w:r>
      <w:r w:rsidR="00B525CA">
        <w:rPr>
          <w:rFonts w:ascii="Arial" w:hAnsi="Arial" w:cs="Arial"/>
        </w:rPr>
        <w:t>8</w:t>
      </w:r>
      <w:r w:rsidR="00C77D4C">
        <w:rPr>
          <w:rFonts w:ascii="Arial" w:hAnsi="Arial" w:cs="Arial"/>
        </w:rPr>
        <w:t xml:space="preserve"> questions)</w:t>
      </w:r>
      <w:r w:rsidRPr="00EE11A3">
        <w:rPr>
          <w:rFonts w:ascii="Arial" w:hAnsi="Arial" w:cs="Arial"/>
        </w:rPr>
        <w:t xml:space="preserve"> and then </w:t>
      </w:r>
      <w:r w:rsidR="005D7054" w:rsidRPr="00EE11A3">
        <w:rPr>
          <w:rFonts w:ascii="Arial" w:hAnsi="Arial" w:cs="Arial"/>
        </w:rPr>
        <w:t>made decisions in the experiment</w:t>
      </w:r>
      <w:r w:rsidRPr="00EE11A3">
        <w:rPr>
          <w:rFonts w:ascii="Arial" w:hAnsi="Arial" w:cs="Arial"/>
        </w:rPr>
        <w:t xml:space="preserve">. </w:t>
      </w:r>
      <w:r w:rsidR="00B525CA">
        <w:rPr>
          <w:rFonts w:ascii="Arial" w:hAnsi="Arial" w:cs="Arial"/>
        </w:rPr>
        <w:t xml:space="preserve">Of the third-parties, 51.7 % participants answered all comprehension questions correctly; whereas 51.4 % of bystanders answered all comprehension questions correctly. </w:t>
      </w:r>
      <w:r w:rsidR="00B9106B">
        <w:rPr>
          <w:rFonts w:ascii="Arial" w:hAnsi="Arial" w:cs="Arial"/>
        </w:rPr>
        <w:t>A</w:t>
      </w:r>
      <w:r w:rsidR="00787E82" w:rsidRPr="00B525CA">
        <w:rPr>
          <w:rFonts w:ascii="Arial" w:hAnsi="Arial" w:cs="Arial"/>
        </w:rPr>
        <w:t xml:space="preserve">ll data </w:t>
      </w:r>
      <w:r w:rsidR="00903EE9" w:rsidRPr="00B525CA">
        <w:rPr>
          <w:rFonts w:ascii="Arial" w:hAnsi="Arial" w:cs="Arial"/>
        </w:rPr>
        <w:t xml:space="preserve">are included in the main analysis to avoid selection bias, although we </w:t>
      </w:r>
      <w:r w:rsidR="00B525CA" w:rsidRPr="00B525CA">
        <w:rPr>
          <w:rFonts w:ascii="Arial" w:hAnsi="Arial" w:cs="Arial"/>
        </w:rPr>
        <w:t xml:space="preserve">include comprehension as an explanatory term in our models. </w:t>
      </w:r>
      <w:r w:rsidR="00B9106B">
        <w:rPr>
          <w:rFonts w:ascii="Arial" w:hAnsi="Arial" w:cs="Arial"/>
        </w:rPr>
        <w:t xml:space="preserve">We also re-ran main models excluding participants who failed one or more comprehension checks and report qualitative differences. </w:t>
      </w:r>
    </w:p>
    <w:p w14:paraId="32EDD266" w14:textId="77777777" w:rsidR="00B525CA" w:rsidRPr="00EE11A3" w:rsidRDefault="00B525CA" w:rsidP="005F5496">
      <w:pPr>
        <w:spacing w:line="360" w:lineRule="auto"/>
        <w:jc w:val="both"/>
        <w:rPr>
          <w:rFonts w:ascii="Arial" w:hAnsi="Arial" w:cs="Arial"/>
        </w:rPr>
      </w:pPr>
    </w:p>
    <w:p w14:paraId="3FAF22E8" w14:textId="7A86AC4A" w:rsidR="001C59E2" w:rsidRDefault="006A3022" w:rsidP="005F5496">
      <w:pPr>
        <w:spacing w:line="360" w:lineRule="auto"/>
        <w:jc w:val="both"/>
        <w:rPr>
          <w:rFonts w:ascii="Arial" w:hAnsi="Arial" w:cs="Arial"/>
        </w:rPr>
      </w:pPr>
      <w:r w:rsidRPr="00EE11A3">
        <w:rPr>
          <w:rFonts w:ascii="Arial" w:hAnsi="Arial" w:cs="Arial"/>
        </w:rPr>
        <w:t>The experimental setting consisted of three stages. In Stage A</w:t>
      </w:r>
      <w:r w:rsidR="005021DB" w:rsidRPr="00EE11A3">
        <w:rPr>
          <w:rFonts w:ascii="Arial" w:hAnsi="Arial" w:cs="Arial"/>
        </w:rPr>
        <w:t>,</w:t>
      </w:r>
      <w:r w:rsidRPr="00EE11A3">
        <w:rPr>
          <w:rFonts w:ascii="Arial" w:hAnsi="Arial" w:cs="Arial"/>
        </w:rPr>
        <w:t xml:space="preserve"> </w:t>
      </w:r>
      <w:r w:rsidR="001C59E2">
        <w:rPr>
          <w:rFonts w:ascii="Arial" w:hAnsi="Arial" w:cs="Arial"/>
        </w:rPr>
        <w:t>d</w:t>
      </w:r>
      <w:r w:rsidRPr="00EE11A3">
        <w:rPr>
          <w:rFonts w:ascii="Arial" w:hAnsi="Arial" w:cs="Arial"/>
        </w:rPr>
        <w:t xml:space="preserve">ictators and </w:t>
      </w:r>
      <w:r w:rsidR="001C59E2">
        <w:rPr>
          <w:rFonts w:ascii="Arial" w:hAnsi="Arial" w:cs="Arial"/>
        </w:rPr>
        <w:t>t</w:t>
      </w:r>
      <w:r w:rsidRPr="00EE11A3">
        <w:rPr>
          <w:rFonts w:ascii="Arial" w:hAnsi="Arial" w:cs="Arial"/>
        </w:rPr>
        <w:t>hird-</w:t>
      </w:r>
      <w:r w:rsidR="001C59E2">
        <w:rPr>
          <w:rFonts w:ascii="Arial" w:hAnsi="Arial" w:cs="Arial"/>
        </w:rPr>
        <w:t>p</w:t>
      </w:r>
      <w:r w:rsidRPr="00EE11A3">
        <w:rPr>
          <w:rFonts w:ascii="Arial" w:hAnsi="Arial" w:cs="Arial"/>
        </w:rPr>
        <w:t>arties played a variant of the Dictator Game</w:t>
      </w:r>
      <w:r w:rsidR="000918D6">
        <w:rPr>
          <w:rFonts w:ascii="Arial" w:hAnsi="Arial" w:cs="Arial"/>
        </w:rPr>
        <w:t xml:space="preserve"> </w:t>
      </w:r>
      <w:r w:rsidR="000918D6">
        <w:rPr>
          <w:rFonts w:ascii="Arial" w:hAnsi="Arial" w:cs="Arial"/>
        </w:rPr>
        <w:fldChar w:fldCharType="begin"/>
      </w:r>
      <w:r w:rsidR="000918D6">
        <w:rPr>
          <w:rFonts w:ascii="Arial" w:hAnsi="Arial" w:cs="Arial"/>
        </w:rPr>
        <w:instrText xml:space="preserve"> ADDIN ZOTERO_ITEM CSL_CITATION {"citationID":"Ni4DZVVd","properties":{"formattedCitation":"(Kahneman et al., 1986)","plainCitation":"(Kahneman et al., 1986)","noteIndex":0},"citationItems":[{"id":4307,"uris":["http://zotero.org/users/5126227/items/6D3Y4RAW"],"uri":["http://zotero.org/users/5126227/items/6D3Y4RAW"],"itemData":{"id":4307,"type":"article-journal","abstract":"Community standards of fairness for the setting of prices and wages were elicited by telephone surveys. In customer or labor markets, it is acceptable for a firm to raise prices (or cut wages) when profits are threatened and to maintain prices when costs diminish. It is unfair to exploit shifts in demand by raising prices or cutting wages. Several market anomalies are explained by assuming that these standards of fairness influence the behavior of firms.","container-title":"The American Economic Review","DOI":"10.2307/1806070?ref=search-gateway:ab3049daed7cb27ef2183218faa0c388","issue":"4","language":"English","page":"728–741","title":"Fairness as a Constraint on Profit Seeking: Entitlements in the Market","volume":"76","author":[{"family":"Kahneman","given":"Daniel"},{"family":"Knetsch","given":"Jack L"},{"family":"Thaler","given":"Richard"}],"issued":{"date-parts":[["1986",9]]}}}],"schema":"https://github.com/citation-style-language/schema/raw/master/csl-citation.json"} </w:instrText>
      </w:r>
      <w:r w:rsidR="000918D6">
        <w:rPr>
          <w:rFonts w:ascii="Arial" w:hAnsi="Arial" w:cs="Arial"/>
        </w:rPr>
        <w:fldChar w:fldCharType="separate"/>
      </w:r>
      <w:r w:rsidR="000918D6">
        <w:rPr>
          <w:rFonts w:ascii="Arial" w:hAnsi="Arial" w:cs="Arial"/>
          <w:noProof/>
        </w:rPr>
        <w:t>(Kahneman et al., 1986)</w:t>
      </w:r>
      <w:r w:rsidR="000918D6">
        <w:rPr>
          <w:rFonts w:ascii="Arial" w:hAnsi="Arial" w:cs="Arial"/>
        </w:rPr>
        <w:fldChar w:fldCharType="end"/>
      </w:r>
      <w:r w:rsidR="00D24C65" w:rsidRPr="00EE11A3">
        <w:rPr>
          <w:rFonts w:ascii="Arial" w:hAnsi="Arial" w:cs="Arial"/>
        </w:rPr>
        <w:t xml:space="preserve">. </w:t>
      </w:r>
      <w:r w:rsidRPr="00EE11A3">
        <w:rPr>
          <w:rFonts w:ascii="Arial" w:hAnsi="Arial" w:cs="Arial"/>
        </w:rPr>
        <w:t xml:space="preserve">Each </w:t>
      </w:r>
      <w:r w:rsidR="001C59E2">
        <w:rPr>
          <w:rFonts w:ascii="Arial" w:hAnsi="Arial" w:cs="Arial"/>
        </w:rPr>
        <w:t>d</w:t>
      </w:r>
      <w:r w:rsidRPr="00EE11A3">
        <w:rPr>
          <w:rFonts w:ascii="Arial" w:hAnsi="Arial" w:cs="Arial"/>
        </w:rPr>
        <w:t>ictator was endowed with $0.50 and faced a dichotomous decision between a fair (“Keep $</w:t>
      </w:r>
      <w:r w:rsidR="0088637D">
        <w:rPr>
          <w:rFonts w:ascii="Arial" w:hAnsi="Arial" w:cs="Arial"/>
        </w:rPr>
        <w:t>0</w:t>
      </w:r>
      <w:r w:rsidRPr="00EE11A3">
        <w:rPr>
          <w:rFonts w:ascii="Arial" w:hAnsi="Arial" w:cs="Arial"/>
        </w:rPr>
        <w:t>.25 and give $0.25</w:t>
      </w:r>
      <w:r w:rsidR="005021DB" w:rsidRPr="00EE11A3">
        <w:rPr>
          <w:rFonts w:ascii="Arial" w:hAnsi="Arial" w:cs="Arial"/>
        </w:rPr>
        <w:t>”</w:t>
      </w:r>
      <w:r w:rsidRPr="00EE11A3">
        <w:rPr>
          <w:rFonts w:ascii="Arial" w:hAnsi="Arial" w:cs="Arial"/>
        </w:rPr>
        <w:t xml:space="preserve">) and </w:t>
      </w:r>
      <w:r w:rsidR="005021DB" w:rsidRPr="00EE11A3">
        <w:rPr>
          <w:rFonts w:ascii="Arial" w:hAnsi="Arial" w:cs="Arial"/>
        </w:rPr>
        <w:t xml:space="preserve">an </w:t>
      </w:r>
      <w:r w:rsidRPr="00EE11A3">
        <w:rPr>
          <w:rFonts w:ascii="Arial" w:hAnsi="Arial" w:cs="Arial"/>
        </w:rPr>
        <w:t xml:space="preserve">unfair (“Keep $0.45 and give $0.05”) share of the endowment with a </w:t>
      </w:r>
      <w:r w:rsidR="005021DB" w:rsidRPr="00EE11A3">
        <w:rPr>
          <w:rFonts w:ascii="Arial" w:hAnsi="Arial" w:cs="Arial"/>
        </w:rPr>
        <w:t xml:space="preserve">passive </w:t>
      </w:r>
      <w:r w:rsidRPr="00EE11A3">
        <w:rPr>
          <w:rFonts w:ascii="Arial" w:hAnsi="Arial" w:cs="Arial"/>
        </w:rPr>
        <w:t xml:space="preserve">receiver. </w:t>
      </w:r>
      <w:r w:rsidR="005D7054" w:rsidRPr="00EE11A3">
        <w:rPr>
          <w:rFonts w:ascii="Arial" w:hAnsi="Arial" w:cs="Arial"/>
        </w:rPr>
        <w:t xml:space="preserve">Receivers were unrecruited MTurk workers </w:t>
      </w:r>
      <w:r w:rsidR="0035024E" w:rsidRPr="00EE11A3">
        <w:rPr>
          <w:rFonts w:ascii="Arial" w:hAnsi="Arial" w:cs="Arial"/>
        </w:rPr>
        <w:t>who had taken part in a previous study run in our lab</w:t>
      </w:r>
      <w:r w:rsidR="005D7054" w:rsidRPr="00EE11A3">
        <w:rPr>
          <w:rFonts w:ascii="Arial" w:hAnsi="Arial" w:cs="Arial"/>
        </w:rPr>
        <w:t xml:space="preserve">, who received a bonus according to the decision made by their matched dictator partner. Following the </w:t>
      </w:r>
      <w:r w:rsidR="001C59E2">
        <w:rPr>
          <w:rFonts w:ascii="Arial" w:hAnsi="Arial" w:cs="Arial"/>
        </w:rPr>
        <w:t>d</w:t>
      </w:r>
      <w:r w:rsidR="005D7054" w:rsidRPr="00EE11A3">
        <w:rPr>
          <w:rFonts w:ascii="Arial" w:hAnsi="Arial" w:cs="Arial"/>
        </w:rPr>
        <w:t>ictator decision</w:t>
      </w:r>
      <w:r w:rsidR="008E7606" w:rsidRPr="00EE11A3">
        <w:rPr>
          <w:rFonts w:ascii="Arial" w:hAnsi="Arial" w:cs="Arial"/>
        </w:rPr>
        <w:t xml:space="preserve">, </w:t>
      </w:r>
      <w:r w:rsidR="005D7054" w:rsidRPr="00EE11A3">
        <w:rPr>
          <w:rFonts w:ascii="Arial" w:hAnsi="Arial" w:cs="Arial"/>
        </w:rPr>
        <w:t xml:space="preserve">the </w:t>
      </w:r>
      <w:r w:rsidR="001C59E2">
        <w:rPr>
          <w:rFonts w:ascii="Arial" w:hAnsi="Arial" w:cs="Arial"/>
        </w:rPr>
        <w:t>t</w:t>
      </w:r>
      <w:r w:rsidRPr="00EE11A3">
        <w:rPr>
          <w:rFonts w:ascii="Arial" w:hAnsi="Arial" w:cs="Arial"/>
        </w:rPr>
        <w:t>hird-</w:t>
      </w:r>
      <w:r w:rsidR="001C59E2">
        <w:rPr>
          <w:rFonts w:ascii="Arial" w:hAnsi="Arial" w:cs="Arial"/>
        </w:rPr>
        <w:t>p</w:t>
      </w:r>
      <w:r w:rsidRPr="00EE11A3">
        <w:rPr>
          <w:rFonts w:ascii="Arial" w:hAnsi="Arial" w:cs="Arial"/>
        </w:rPr>
        <w:t xml:space="preserve">arty </w:t>
      </w:r>
      <w:r w:rsidR="005D7054" w:rsidRPr="00EE11A3">
        <w:rPr>
          <w:rFonts w:ascii="Arial" w:hAnsi="Arial" w:cs="Arial"/>
        </w:rPr>
        <w:t>chose</w:t>
      </w:r>
      <w:r w:rsidRPr="00EE11A3">
        <w:rPr>
          <w:rFonts w:ascii="Arial" w:hAnsi="Arial" w:cs="Arial"/>
        </w:rPr>
        <w:t xml:space="preserve"> how much</w:t>
      </w:r>
      <w:r w:rsidR="005D7054" w:rsidRPr="00EE11A3">
        <w:rPr>
          <w:rFonts w:ascii="Arial" w:hAnsi="Arial" w:cs="Arial"/>
        </w:rPr>
        <w:t xml:space="preserve"> of their endowment</w:t>
      </w:r>
      <w:r w:rsidRPr="00EE11A3">
        <w:rPr>
          <w:rFonts w:ascii="Arial" w:hAnsi="Arial" w:cs="Arial"/>
        </w:rPr>
        <w:t xml:space="preserve">, if any, to invest to punish an unfair Dictator or, </w:t>
      </w:r>
      <w:r w:rsidR="00F773AB" w:rsidRPr="00EE11A3">
        <w:rPr>
          <w:rFonts w:ascii="Arial" w:hAnsi="Arial" w:cs="Arial"/>
        </w:rPr>
        <w:t>according to the</w:t>
      </w:r>
      <w:r w:rsidRPr="00EE11A3">
        <w:rPr>
          <w:rFonts w:ascii="Arial" w:hAnsi="Arial" w:cs="Arial"/>
        </w:rPr>
        <w:t xml:space="preserve"> experimental condition, to help a receiver who </w:t>
      </w:r>
      <w:r w:rsidR="00D72CED" w:rsidRPr="00EE11A3">
        <w:rPr>
          <w:rFonts w:ascii="Arial" w:hAnsi="Arial" w:cs="Arial"/>
        </w:rPr>
        <w:t>was given</w:t>
      </w:r>
      <w:r w:rsidRPr="00EE11A3">
        <w:rPr>
          <w:rFonts w:ascii="Arial" w:hAnsi="Arial" w:cs="Arial"/>
        </w:rPr>
        <w:t xml:space="preserve"> an unfair share. Third-</w:t>
      </w:r>
      <w:r w:rsidR="001C59E2">
        <w:rPr>
          <w:rFonts w:ascii="Arial" w:hAnsi="Arial" w:cs="Arial"/>
        </w:rPr>
        <w:t>p</w:t>
      </w:r>
      <w:r w:rsidRPr="00EE11A3">
        <w:rPr>
          <w:rFonts w:ascii="Arial" w:hAnsi="Arial" w:cs="Arial"/>
        </w:rPr>
        <w:t>arties were endowed with $0</w:t>
      </w:r>
      <w:r w:rsidR="005D7054" w:rsidRPr="00EE11A3">
        <w:rPr>
          <w:rFonts w:ascii="Arial" w:hAnsi="Arial" w:cs="Arial"/>
        </w:rPr>
        <w:t>.</w:t>
      </w:r>
      <w:r w:rsidRPr="00EE11A3">
        <w:rPr>
          <w:rFonts w:ascii="Arial" w:hAnsi="Arial" w:cs="Arial"/>
        </w:rPr>
        <w:t>50 and could invest any amount</w:t>
      </w:r>
      <w:r w:rsidR="00992D2A" w:rsidRPr="00EE11A3">
        <w:rPr>
          <w:rFonts w:ascii="Arial" w:hAnsi="Arial" w:cs="Arial"/>
        </w:rPr>
        <w:t xml:space="preserve"> (in</w:t>
      </w:r>
      <w:r w:rsidR="005D7054" w:rsidRPr="00EE11A3">
        <w:rPr>
          <w:rFonts w:ascii="Arial" w:hAnsi="Arial" w:cs="Arial"/>
        </w:rPr>
        <w:t xml:space="preserve"> $0.01</w:t>
      </w:r>
      <w:r w:rsidR="00992D2A" w:rsidRPr="00EE11A3">
        <w:rPr>
          <w:rFonts w:ascii="Arial" w:hAnsi="Arial" w:cs="Arial"/>
        </w:rPr>
        <w:t xml:space="preserve"> increment</w:t>
      </w:r>
      <w:r w:rsidR="005D7054" w:rsidRPr="00EE11A3">
        <w:rPr>
          <w:rFonts w:ascii="Arial" w:hAnsi="Arial" w:cs="Arial"/>
        </w:rPr>
        <w:t>s</w:t>
      </w:r>
      <w:r w:rsidR="00992D2A" w:rsidRPr="00EE11A3">
        <w:rPr>
          <w:rFonts w:ascii="Arial" w:hAnsi="Arial" w:cs="Arial"/>
        </w:rPr>
        <w:t>)</w:t>
      </w:r>
      <w:r w:rsidRPr="00EE11A3">
        <w:rPr>
          <w:rFonts w:ascii="Arial" w:hAnsi="Arial" w:cs="Arial"/>
        </w:rPr>
        <w:t xml:space="preserve"> between $0.00 and $0.45</w:t>
      </w:r>
      <w:r w:rsidR="00536B4A">
        <w:rPr>
          <w:rFonts w:ascii="Arial" w:hAnsi="Arial" w:cs="Arial"/>
        </w:rPr>
        <w:t xml:space="preserve"> to either help or punish </w:t>
      </w:r>
      <w:r w:rsidR="00B86DBB">
        <w:rPr>
          <w:rFonts w:ascii="Arial" w:hAnsi="Arial" w:cs="Arial"/>
        </w:rPr>
        <w:t xml:space="preserve">the target individual, with a fee to fine/fee to help ratio of 1:1. </w:t>
      </w:r>
      <w:r w:rsidR="00861E79">
        <w:rPr>
          <w:rFonts w:ascii="Arial" w:hAnsi="Arial" w:cs="Arial"/>
        </w:rPr>
        <w:t xml:space="preserve">These decisions were made using the strategy method and third-parties were informed that their decision would be implemented if they were matched to an unfair dictator. </w:t>
      </w:r>
    </w:p>
    <w:p w14:paraId="32AA77F1" w14:textId="77777777" w:rsidR="001C59E2" w:rsidRDefault="001C59E2" w:rsidP="005F5496">
      <w:pPr>
        <w:spacing w:line="360" w:lineRule="auto"/>
        <w:jc w:val="both"/>
        <w:rPr>
          <w:rFonts w:ascii="Arial" w:hAnsi="Arial" w:cs="Arial"/>
        </w:rPr>
      </w:pPr>
    </w:p>
    <w:p w14:paraId="354A2EA9" w14:textId="7D92F1F3" w:rsidR="001C59E2" w:rsidRDefault="006A3022" w:rsidP="005F5496">
      <w:pPr>
        <w:spacing w:line="360" w:lineRule="auto"/>
        <w:jc w:val="both"/>
        <w:rPr>
          <w:rFonts w:ascii="Arial" w:hAnsi="Arial" w:cs="Arial"/>
        </w:rPr>
      </w:pPr>
      <w:r w:rsidRPr="00EE11A3">
        <w:rPr>
          <w:rFonts w:ascii="Arial" w:hAnsi="Arial" w:cs="Arial"/>
        </w:rPr>
        <w:t xml:space="preserve">In Stage B, </w:t>
      </w:r>
      <w:r w:rsidR="00861E79">
        <w:rPr>
          <w:rFonts w:ascii="Arial" w:hAnsi="Arial" w:cs="Arial"/>
        </w:rPr>
        <w:t>t</w:t>
      </w:r>
      <w:r w:rsidR="00120455" w:rsidRPr="00EE11A3">
        <w:rPr>
          <w:rFonts w:ascii="Arial" w:hAnsi="Arial" w:cs="Arial"/>
        </w:rPr>
        <w:t>hird-</w:t>
      </w:r>
      <w:r w:rsidR="001C59E2">
        <w:rPr>
          <w:rFonts w:ascii="Arial" w:hAnsi="Arial" w:cs="Arial"/>
        </w:rPr>
        <w:t>p</w:t>
      </w:r>
      <w:r w:rsidR="00120455" w:rsidRPr="00EE11A3">
        <w:rPr>
          <w:rFonts w:ascii="Arial" w:hAnsi="Arial" w:cs="Arial"/>
        </w:rPr>
        <w:t>arties were paired</w:t>
      </w:r>
      <w:r w:rsidR="00AB56BA" w:rsidRPr="00EE11A3">
        <w:rPr>
          <w:rFonts w:ascii="Arial" w:hAnsi="Arial" w:cs="Arial"/>
        </w:rPr>
        <w:t xml:space="preserve"> with another </w:t>
      </w:r>
      <w:r w:rsidR="001C59E2">
        <w:rPr>
          <w:rFonts w:ascii="Arial" w:hAnsi="Arial" w:cs="Arial"/>
        </w:rPr>
        <w:t>third-party</w:t>
      </w:r>
      <w:r w:rsidR="00AB56BA" w:rsidRPr="00EE11A3">
        <w:rPr>
          <w:rFonts w:ascii="Arial" w:hAnsi="Arial" w:cs="Arial"/>
        </w:rPr>
        <w:t>,</w:t>
      </w:r>
      <w:r w:rsidR="00120455" w:rsidRPr="00EE11A3">
        <w:rPr>
          <w:rFonts w:ascii="Arial" w:hAnsi="Arial" w:cs="Arial"/>
        </w:rPr>
        <w:t xml:space="preserve"> and </w:t>
      </w:r>
      <w:r w:rsidRPr="00EE11A3">
        <w:rPr>
          <w:rFonts w:ascii="Arial" w:hAnsi="Arial" w:cs="Arial"/>
        </w:rPr>
        <w:t xml:space="preserve">one of </w:t>
      </w:r>
      <w:r w:rsidR="00120455" w:rsidRPr="00EE11A3">
        <w:rPr>
          <w:rFonts w:ascii="Arial" w:hAnsi="Arial" w:cs="Arial"/>
        </w:rPr>
        <w:t>each</w:t>
      </w:r>
      <w:r w:rsidRPr="00EE11A3">
        <w:rPr>
          <w:rFonts w:ascii="Arial" w:hAnsi="Arial" w:cs="Arial"/>
        </w:rPr>
        <w:t xml:space="preserve"> pair was selected (either randomly or </w:t>
      </w:r>
      <w:r w:rsidR="00AB56BA" w:rsidRPr="00EE11A3">
        <w:rPr>
          <w:rFonts w:ascii="Arial" w:hAnsi="Arial" w:cs="Arial"/>
        </w:rPr>
        <w:t xml:space="preserve">actively chosen </w:t>
      </w:r>
      <w:r w:rsidRPr="00EE11A3">
        <w:rPr>
          <w:rFonts w:ascii="Arial" w:hAnsi="Arial" w:cs="Arial"/>
        </w:rPr>
        <w:t xml:space="preserve">by a </w:t>
      </w:r>
      <w:r w:rsidR="001C59E2">
        <w:rPr>
          <w:rFonts w:ascii="Arial" w:hAnsi="Arial" w:cs="Arial"/>
        </w:rPr>
        <w:t>b</w:t>
      </w:r>
      <w:r w:rsidRPr="00EE11A3">
        <w:rPr>
          <w:rFonts w:ascii="Arial" w:hAnsi="Arial" w:cs="Arial"/>
        </w:rPr>
        <w:t>ystander</w:t>
      </w:r>
      <w:r w:rsidR="00F773AB" w:rsidRPr="00EE11A3">
        <w:rPr>
          <w:rFonts w:ascii="Arial" w:hAnsi="Arial" w:cs="Arial"/>
        </w:rPr>
        <w:t>, according to the experimental condition</w:t>
      </w:r>
      <w:r w:rsidRPr="00EE11A3">
        <w:rPr>
          <w:rFonts w:ascii="Arial" w:hAnsi="Arial" w:cs="Arial"/>
        </w:rPr>
        <w:t xml:space="preserve">) to take part in </w:t>
      </w:r>
      <w:r w:rsidR="00AB56BA" w:rsidRPr="00EE11A3">
        <w:rPr>
          <w:rFonts w:ascii="Arial" w:hAnsi="Arial" w:cs="Arial"/>
        </w:rPr>
        <w:t>Stage C</w:t>
      </w:r>
      <w:r w:rsidRPr="00EE11A3">
        <w:rPr>
          <w:rFonts w:ascii="Arial" w:hAnsi="Arial" w:cs="Arial"/>
        </w:rPr>
        <w:t xml:space="preserve">. </w:t>
      </w:r>
    </w:p>
    <w:p w14:paraId="4655CC80" w14:textId="77777777" w:rsidR="001C59E2" w:rsidRDefault="001C59E2" w:rsidP="005F5496">
      <w:pPr>
        <w:spacing w:line="360" w:lineRule="auto"/>
        <w:jc w:val="both"/>
        <w:rPr>
          <w:rFonts w:ascii="Arial" w:hAnsi="Arial" w:cs="Arial"/>
        </w:rPr>
      </w:pPr>
    </w:p>
    <w:p w14:paraId="3D52432A" w14:textId="7708C98F" w:rsidR="006A3022" w:rsidRPr="00EE11A3" w:rsidRDefault="006A3022" w:rsidP="005F5496">
      <w:pPr>
        <w:spacing w:line="360" w:lineRule="auto"/>
        <w:jc w:val="both"/>
        <w:rPr>
          <w:rFonts w:ascii="Arial" w:hAnsi="Arial" w:cs="Arial"/>
        </w:rPr>
      </w:pPr>
      <w:r w:rsidRPr="00EE11A3">
        <w:rPr>
          <w:rFonts w:ascii="Arial" w:hAnsi="Arial" w:cs="Arial"/>
        </w:rPr>
        <w:t xml:space="preserve">In Stage C, the selected </w:t>
      </w:r>
      <w:r w:rsidR="001C59E2">
        <w:rPr>
          <w:rFonts w:ascii="Arial" w:hAnsi="Arial" w:cs="Arial"/>
        </w:rPr>
        <w:t>third-party</w:t>
      </w:r>
      <w:r w:rsidR="001C59E2" w:rsidRPr="00EE11A3">
        <w:rPr>
          <w:rFonts w:ascii="Arial" w:hAnsi="Arial" w:cs="Arial"/>
        </w:rPr>
        <w:t xml:space="preserve"> </w:t>
      </w:r>
      <w:r w:rsidRPr="00EE11A3">
        <w:rPr>
          <w:rFonts w:ascii="Arial" w:hAnsi="Arial" w:cs="Arial"/>
        </w:rPr>
        <w:t xml:space="preserve">and a </w:t>
      </w:r>
      <w:r w:rsidR="001C59E2">
        <w:rPr>
          <w:rFonts w:ascii="Arial" w:hAnsi="Arial" w:cs="Arial"/>
        </w:rPr>
        <w:t>b</w:t>
      </w:r>
      <w:r w:rsidRPr="00EE11A3">
        <w:rPr>
          <w:rFonts w:ascii="Arial" w:hAnsi="Arial" w:cs="Arial"/>
        </w:rPr>
        <w:t xml:space="preserve">ystander played a Trust Game </w:t>
      </w:r>
      <w:r w:rsidR="000918D6">
        <w:rPr>
          <w:rFonts w:ascii="Arial" w:hAnsi="Arial" w:cs="Arial"/>
        </w:rPr>
        <w:fldChar w:fldCharType="begin"/>
      </w:r>
      <w:r w:rsidR="000918D6">
        <w:rPr>
          <w:rFonts w:ascii="Arial" w:hAnsi="Arial" w:cs="Arial"/>
        </w:rPr>
        <w:instrText xml:space="preserve"> ADDIN ZOTERO_ITEM CSL_CITATION {"citationID":"1IroUmY6","properties":{"formattedCitation":"(Berg et al., 1995)","plainCitation":"(Berg et al., 1995)","noteIndex":0},"citationItems":[{"id":19562,"uris":["http://zotero.org/users/5126227/items/EZ3GGCZA"],"uri":["http://zotero.org/users/5126227/items/EZ3GGCZA"],"itemData":{"id":19562,"type":"article-journal","abstract":"We designed an experiment to study trust and reciprocity in an investment setting. This design controls for alternative explanations of behavior including repeat game reputation effects, contractual precommitments, and punishment threats. Observed decisions suggest that reciprocity exists as a basic element of human behavior and that this is accounted for in the trust extended to an anonymous counterpart. A second treatment, social history, identifies conditions which strengthen the relationship between trust and reciprocity.","container-title":"Games and Economic Behavior","DOI":"10.1006/game.1995.1027","ISSN":"0899-8256","issue":"1","journalAbbreviation":"Games and Economic Behavior","language":"en","page":"122-142","source":"ScienceDirect","title":"Trust, Reciprocity, and Social History","volume":"10","author":[{"family":"Berg","given":"Joyce"},{"family":"Dickhaut","given":"John"},{"family":"McCabe","given":"Kevin"}],"issued":{"date-parts":[["1995",7,1]]}}}],"schema":"https://github.com/citation-style-language/schema/raw/master/csl-citation.json"} </w:instrText>
      </w:r>
      <w:r w:rsidR="000918D6">
        <w:rPr>
          <w:rFonts w:ascii="Arial" w:hAnsi="Arial" w:cs="Arial"/>
        </w:rPr>
        <w:fldChar w:fldCharType="separate"/>
      </w:r>
      <w:r w:rsidR="000918D6">
        <w:rPr>
          <w:rFonts w:ascii="Arial" w:hAnsi="Arial" w:cs="Arial"/>
          <w:noProof/>
        </w:rPr>
        <w:t>(Berg et al., 1995)</w:t>
      </w:r>
      <w:r w:rsidR="000918D6">
        <w:rPr>
          <w:rFonts w:ascii="Arial" w:hAnsi="Arial" w:cs="Arial"/>
        </w:rPr>
        <w:fldChar w:fldCharType="end"/>
      </w:r>
      <w:r w:rsidR="000918D6">
        <w:rPr>
          <w:rFonts w:ascii="Arial" w:hAnsi="Arial" w:cs="Arial"/>
        </w:rPr>
        <w:t xml:space="preserve"> </w:t>
      </w:r>
      <w:r w:rsidR="00B10F34" w:rsidRPr="00EE11A3">
        <w:rPr>
          <w:rFonts w:ascii="Arial" w:hAnsi="Arial" w:cs="Arial"/>
        </w:rPr>
        <w:t>as</w:t>
      </w:r>
      <w:r w:rsidRPr="00EE11A3">
        <w:rPr>
          <w:rFonts w:ascii="Arial" w:hAnsi="Arial" w:cs="Arial"/>
        </w:rPr>
        <w:t xml:space="preserve"> the trustee and the trustor, respectively. The </w:t>
      </w:r>
      <w:r w:rsidR="001C59E2">
        <w:rPr>
          <w:rFonts w:ascii="Arial" w:hAnsi="Arial" w:cs="Arial"/>
        </w:rPr>
        <w:t>b</w:t>
      </w:r>
      <w:r w:rsidRPr="00EE11A3">
        <w:rPr>
          <w:rFonts w:ascii="Arial" w:hAnsi="Arial" w:cs="Arial"/>
        </w:rPr>
        <w:t xml:space="preserve">ystander was given $0.30 and </w:t>
      </w:r>
      <w:r w:rsidR="001C59E2">
        <w:rPr>
          <w:rFonts w:ascii="Arial" w:hAnsi="Arial" w:cs="Arial"/>
        </w:rPr>
        <w:t>could</w:t>
      </w:r>
      <w:r w:rsidR="00815992" w:rsidRPr="00EE11A3">
        <w:rPr>
          <w:rFonts w:ascii="Arial" w:hAnsi="Arial" w:cs="Arial"/>
        </w:rPr>
        <w:t xml:space="preserve"> choose</w:t>
      </w:r>
      <w:r w:rsidRPr="00EE11A3">
        <w:rPr>
          <w:rFonts w:ascii="Arial" w:hAnsi="Arial" w:cs="Arial"/>
        </w:rPr>
        <w:t xml:space="preserve"> how much, if any, to send to the </w:t>
      </w:r>
      <w:r w:rsidR="001C59E2">
        <w:rPr>
          <w:rFonts w:ascii="Arial" w:hAnsi="Arial" w:cs="Arial"/>
        </w:rPr>
        <w:t>third-party</w:t>
      </w:r>
      <w:r w:rsidRPr="00EE11A3">
        <w:rPr>
          <w:rFonts w:ascii="Arial" w:hAnsi="Arial" w:cs="Arial"/>
        </w:rPr>
        <w:t xml:space="preserve">. The amount sent was tripled and the </w:t>
      </w:r>
      <w:r w:rsidR="001C59E2">
        <w:rPr>
          <w:rFonts w:ascii="Arial" w:hAnsi="Arial" w:cs="Arial"/>
        </w:rPr>
        <w:t>third-party</w:t>
      </w:r>
      <w:r w:rsidR="001C59E2" w:rsidRPr="00EE11A3">
        <w:rPr>
          <w:rFonts w:ascii="Arial" w:hAnsi="Arial" w:cs="Arial"/>
        </w:rPr>
        <w:t xml:space="preserve"> </w:t>
      </w:r>
      <w:r w:rsidR="001C59E2">
        <w:rPr>
          <w:rFonts w:ascii="Arial" w:hAnsi="Arial" w:cs="Arial"/>
        </w:rPr>
        <w:t>could choose</w:t>
      </w:r>
      <w:r w:rsidRPr="00EE11A3">
        <w:rPr>
          <w:rFonts w:ascii="Arial" w:hAnsi="Arial" w:cs="Arial"/>
        </w:rPr>
        <w:t xml:space="preserve"> </w:t>
      </w:r>
      <w:r w:rsidR="00815992" w:rsidRPr="00EE11A3">
        <w:rPr>
          <w:rFonts w:ascii="Arial" w:hAnsi="Arial" w:cs="Arial"/>
        </w:rPr>
        <w:t>wh</w:t>
      </w:r>
      <w:r w:rsidR="00992D2A" w:rsidRPr="00EE11A3">
        <w:rPr>
          <w:rFonts w:ascii="Arial" w:hAnsi="Arial" w:cs="Arial"/>
        </w:rPr>
        <w:t>at</w:t>
      </w:r>
      <w:r w:rsidRPr="00EE11A3">
        <w:rPr>
          <w:rFonts w:ascii="Arial" w:hAnsi="Arial" w:cs="Arial"/>
        </w:rPr>
        <w:t xml:space="preserve"> percentage</w:t>
      </w:r>
      <w:r w:rsidR="00B81882" w:rsidRPr="00EE11A3">
        <w:rPr>
          <w:rFonts w:ascii="Arial" w:hAnsi="Arial" w:cs="Arial"/>
        </w:rPr>
        <w:t xml:space="preserve"> </w:t>
      </w:r>
      <w:r w:rsidR="00B86DBB">
        <w:rPr>
          <w:rFonts w:ascii="Arial" w:hAnsi="Arial" w:cs="Arial"/>
        </w:rPr>
        <w:t>(0</w:t>
      </w:r>
      <w:r w:rsidR="0088637D">
        <w:rPr>
          <w:rFonts w:ascii="Arial" w:hAnsi="Arial" w:cs="Arial"/>
        </w:rPr>
        <w:t>%</w:t>
      </w:r>
      <w:r w:rsidR="00B86DBB">
        <w:rPr>
          <w:rFonts w:ascii="Arial" w:hAnsi="Arial" w:cs="Arial"/>
        </w:rPr>
        <w:t xml:space="preserve">-100% in 10% increments) </w:t>
      </w:r>
      <w:r w:rsidR="00B81882" w:rsidRPr="00EE11A3">
        <w:rPr>
          <w:rFonts w:ascii="Arial" w:hAnsi="Arial" w:cs="Arial"/>
        </w:rPr>
        <w:t>to keep for herself and wh</w:t>
      </w:r>
      <w:r w:rsidR="00992D2A" w:rsidRPr="00EE11A3">
        <w:rPr>
          <w:rFonts w:ascii="Arial" w:hAnsi="Arial" w:cs="Arial"/>
        </w:rPr>
        <w:t>at</w:t>
      </w:r>
      <w:r w:rsidR="00B81882" w:rsidRPr="00EE11A3">
        <w:rPr>
          <w:rFonts w:ascii="Arial" w:hAnsi="Arial" w:cs="Arial"/>
        </w:rPr>
        <w:t xml:space="preserve"> percentage</w:t>
      </w:r>
      <w:r w:rsidRPr="00EE11A3">
        <w:rPr>
          <w:rFonts w:ascii="Arial" w:hAnsi="Arial" w:cs="Arial"/>
        </w:rPr>
        <w:t xml:space="preserve"> to return to the </w:t>
      </w:r>
      <w:r w:rsidR="001C59E2">
        <w:rPr>
          <w:rFonts w:ascii="Arial" w:hAnsi="Arial" w:cs="Arial"/>
        </w:rPr>
        <w:t>b</w:t>
      </w:r>
      <w:r w:rsidRPr="00EE11A3">
        <w:rPr>
          <w:rFonts w:ascii="Arial" w:hAnsi="Arial" w:cs="Arial"/>
        </w:rPr>
        <w:t>ystander</w:t>
      </w:r>
      <w:r w:rsidR="006B7804">
        <w:rPr>
          <w:rFonts w:ascii="Arial" w:hAnsi="Arial" w:cs="Arial"/>
        </w:rPr>
        <w:t>; t</w:t>
      </w:r>
      <w:r w:rsidR="001C59E2">
        <w:rPr>
          <w:rFonts w:ascii="Arial" w:hAnsi="Arial" w:cs="Arial"/>
        </w:rPr>
        <w:t xml:space="preserve">he amount returned provides a </w:t>
      </w:r>
      <w:r w:rsidR="0039653C">
        <w:rPr>
          <w:rFonts w:ascii="Arial" w:hAnsi="Arial" w:cs="Arial"/>
        </w:rPr>
        <w:t>measure of</w:t>
      </w:r>
      <w:r w:rsidR="001C59E2">
        <w:rPr>
          <w:rFonts w:ascii="Arial" w:hAnsi="Arial" w:cs="Arial"/>
        </w:rPr>
        <w:t xml:space="preserve"> trustworthiness. </w:t>
      </w:r>
    </w:p>
    <w:p w14:paraId="55BBA9CA" w14:textId="77777777" w:rsidR="007C2505" w:rsidRPr="00EE11A3" w:rsidRDefault="007C2505" w:rsidP="005F5496">
      <w:pPr>
        <w:spacing w:line="360" w:lineRule="auto"/>
        <w:jc w:val="both"/>
        <w:rPr>
          <w:rFonts w:ascii="Arial" w:hAnsi="Arial" w:cs="Arial"/>
        </w:rPr>
      </w:pPr>
    </w:p>
    <w:p w14:paraId="3022BE9C" w14:textId="68B622D6" w:rsidR="000E6EB9" w:rsidRPr="00EE11A3" w:rsidRDefault="00D92E5E" w:rsidP="000E6EB9">
      <w:pPr>
        <w:spacing w:line="360" w:lineRule="auto"/>
        <w:jc w:val="both"/>
        <w:rPr>
          <w:rFonts w:ascii="Arial" w:hAnsi="Arial" w:cs="Arial"/>
        </w:rPr>
      </w:pPr>
      <w:r w:rsidRPr="00EE11A3">
        <w:rPr>
          <w:rFonts w:ascii="Arial" w:hAnsi="Arial" w:cs="Arial"/>
        </w:rPr>
        <w:t>We implemented a 2</w:t>
      </w:r>
      <w:r>
        <w:rPr>
          <w:rFonts w:ascii="Arial" w:hAnsi="Arial" w:cs="Arial"/>
        </w:rPr>
        <w:t xml:space="preserve"> </w:t>
      </w:r>
      <w:r w:rsidRPr="00EE11A3">
        <w:rPr>
          <w:rFonts w:ascii="Arial" w:hAnsi="Arial" w:cs="Arial"/>
        </w:rPr>
        <w:t xml:space="preserve">(Punish versus Help) x </w:t>
      </w:r>
      <w:r>
        <w:rPr>
          <w:rFonts w:ascii="Arial" w:hAnsi="Arial" w:cs="Arial"/>
        </w:rPr>
        <w:t>3</w:t>
      </w:r>
      <w:r w:rsidRPr="00EE11A3">
        <w:rPr>
          <w:rFonts w:ascii="Arial" w:hAnsi="Arial" w:cs="Arial"/>
        </w:rPr>
        <w:t xml:space="preserve"> (</w:t>
      </w:r>
      <w:r>
        <w:rPr>
          <w:rFonts w:ascii="Arial" w:hAnsi="Arial" w:cs="Arial"/>
        </w:rPr>
        <w:t>Random Allocation/No Knowledge; Random Allocation/Knowledge; Partner Choice/Knowledge</w:t>
      </w:r>
      <w:r w:rsidRPr="00EE11A3">
        <w:rPr>
          <w:rFonts w:ascii="Arial" w:hAnsi="Arial" w:cs="Arial"/>
        </w:rPr>
        <w:t>) between-subjects fractional factorial design, resulting in six experimental treatments.</w:t>
      </w:r>
      <w:r w:rsidR="004C1DC8">
        <w:rPr>
          <w:rFonts w:ascii="Arial" w:hAnsi="Arial" w:cs="Arial"/>
        </w:rPr>
        <w:t xml:space="preserve"> </w:t>
      </w:r>
      <w:r w:rsidR="006A3022" w:rsidRPr="00EE11A3">
        <w:rPr>
          <w:rFonts w:ascii="Arial" w:hAnsi="Arial" w:cs="Arial"/>
        </w:rPr>
        <w:t>Across treatments, we varied</w:t>
      </w:r>
      <w:r w:rsidR="00A16248" w:rsidRPr="00EE11A3">
        <w:rPr>
          <w:rFonts w:ascii="Arial" w:hAnsi="Arial" w:cs="Arial"/>
        </w:rPr>
        <w:t>:</w:t>
      </w:r>
      <w:r w:rsidR="006A3022" w:rsidRPr="00EE11A3">
        <w:rPr>
          <w:rFonts w:ascii="Arial" w:hAnsi="Arial" w:cs="Arial"/>
        </w:rPr>
        <w:t xml:space="preserve"> </w:t>
      </w:r>
      <w:r w:rsidR="00A16248" w:rsidRPr="00EE11A3">
        <w:rPr>
          <w:rFonts w:ascii="Arial" w:hAnsi="Arial" w:cs="Arial"/>
          <w:i/>
        </w:rPr>
        <w:t xml:space="preserve">(i) </w:t>
      </w:r>
      <w:r w:rsidR="006A3022" w:rsidRPr="00EE11A3">
        <w:rPr>
          <w:rFonts w:ascii="Arial" w:hAnsi="Arial" w:cs="Arial"/>
        </w:rPr>
        <w:t xml:space="preserve">whether </w:t>
      </w:r>
      <w:r w:rsidR="001C59E2">
        <w:rPr>
          <w:rFonts w:ascii="Arial" w:hAnsi="Arial" w:cs="Arial"/>
        </w:rPr>
        <w:t>third-parties</w:t>
      </w:r>
      <w:r w:rsidR="006A3022" w:rsidRPr="00EE11A3">
        <w:rPr>
          <w:rFonts w:ascii="Arial" w:hAnsi="Arial" w:cs="Arial"/>
        </w:rPr>
        <w:t xml:space="preserve"> could punish a</w:t>
      </w:r>
      <w:r w:rsidR="00A16248" w:rsidRPr="00EE11A3">
        <w:rPr>
          <w:rFonts w:ascii="Arial" w:hAnsi="Arial" w:cs="Arial"/>
        </w:rPr>
        <w:t xml:space="preserve">n unfair </w:t>
      </w:r>
      <w:r w:rsidR="001C59E2">
        <w:rPr>
          <w:rFonts w:ascii="Arial" w:hAnsi="Arial" w:cs="Arial"/>
        </w:rPr>
        <w:t>d</w:t>
      </w:r>
      <w:r w:rsidR="001C59E2" w:rsidRPr="00EE11A3">
        <w:rPr>
          <w:rFonts w:ascii="Arial" w:hAnsi="Arial" w:cs="Arial"/>
        </w:rPr>
        <w:t>ictator</w:t>
      </w:r>
      <w:r w:rsidR="006A3022" w:rsidRPr="00EE11A3">
        <w:rPr>
          <w:rFonts w:ascii="Arial" w:hAnsi="Arial" w:cs="Arial"/>
        </w:rPr>
        <w:t xml:space="preserve"> </w:t>
      </w:r>
      <w:r w:rsidR="00F967D0">
        <w:rPr>
          <w:rFonts w:ascii="Arial" w:hAnsi="Arial" w:cs="Arial"/>
        </w:rPr>
        <w:t>versus</w:t>
      </w:r>
      <w:r w:rsidR="00F967D0" w:rsidRPr="00EE11A3">
        <w:rPr>
          <w:rFonts w:ascii="Arial" w:hAnsi="Arial" w:cs="Arial"/>
        </w:rPr>
        <w:t xml:space="preserve"> </w:t>
      </w:r>
      <w:r w:rsidR="006A3022" w:rsidRPr="00EE11A3">
        <w:rPr>
          <w:rFonts w:ascii="Arial" w:hAnsi="Arial" w:cs="Arial"/>
        </w:rPr>
        <w:t xml:space="preserve">help the </w:t>
      </w:r>
      <w:r w:rsidR="00A16248" w:rsidRPr="00EE11A3">
        <w:rPr>
          <w:rFonts w:ascii="Arial" w:hAnsi="Arial" w:cs="Arial"/>
        </w:rPr>
        <w:t>corresponding receiver</w:t>
      </w:r>
      <w:r w:rsidR="006A3022" w:rsidRPr="00EE11A3">
        <w:rPr>
          <w:rFonts w:ascii="Arial" w:hAnsi="Arial" w:cs="Arial"/>
        </w:rPr>
        <w:t xml:space="preserve"> in Stage A</w:t>
      </w:r>
      <w:r w:rsidR="00A16248" w:rsidRPr="00EE11A3">
        <w:rPr>
          <w:rFonts w:ascii="Arial" w:hAnsi="Arial" w:cs="Arial"/>
        </w:rPr>
        <w:t xml:space="preserve">; </w:t>
      </w:r>
      <w:r w:rsidR="00A16248" w:rsidRPr="00EE11A3">
        <w:rPr>
          <w:rFonts w:ascii="Arial" w:hAnsi="Arial" w:cs="Arial"/>
          <w:i/>
        </w:rPr>
        <w:t>(ii)</w:t>
      </w:r>
      <w:r w:rsidR="006A3022" w:rsidRPr="00EE11A3">
        <w:rPr>
          <w:rFonts w:ascii="Arial" w:hAnsi="Arial" w:cs="Arial"/>
        </w:rPr>
        <w:t xml:space="preserve"> whether </w:t>
      </w:r>
      <w:r w:rsidR="001C59E2">
        <w:rPr>
          <w:rFonts w:ascii="Arial" w:hAnsi="Arial" w:cs="Arial"/>
        </w:rPr>
        <w:t>t</w:t>
      </w:r>
      <w:r w:rsidR="006A3022" w:rsidRPr="00EE11A3">
        <w:rPr>
          <w:rFonts w:ascii="Arial" w:hAnsi="Arial" w:cs="Arial"/>
        </w:rPr>
        <w:t>hird-</w:t>
      </w:r>
      <w:r w:rsidR="001C59E2">
        <w:rPr>
          <w:rFonts w:ascii="Arial" w:hAnsi="Arial" w:cs="Arial"/>
        </w:rPr>
        <w:t>p</w:t>
      </w:r>
      <w:r w:rsidR="006A3022" w:rsidRPr="00EE11A3">
        <w:rPr>
          <w:rFonts w:ascii="Arial" w:hAnsi="Arial" w:cs="Arial"/>
        </w:rPr>
        <w:t xml:space="preserve">arties were randomly </w:t>
      </w:r>
      <w:r w:rsidR="000E6EB9" w:rsidRPr="00EE11A3">
        <w:rPr>
          <w:rFonts w:ascii="Arial" w:hAnsi="Arial" w:cs="Arial"/>
        </w:rPr>
        <w:t xml:space="preserve">allocated </w:t>
      </w:r>
      <w:r w:rsidR="00F967D0">
        <w:rPr>
          <w:rFonts w:ascii="Arial" w:hAnsi="Arial" w:cs="Arial"/>
        </w:rPr>
        <w:t xml:space="preserve">versus </w:t>
      </w:r>
      <w:r w:rsidR="000E6EB9" w:rsidRPr="00EE11A3">
        <w:rPr>
          <w:rFonts w:ascii="Arial" w:hAnsi="Arial" w:cs="Arial"/>
        </w:rPr>
        <w:t xml:space="preserve">actively </w:t>
      </w:r>
      <w:r w:rsidR="006A3022" w:rsidRPr="00EE11A3">
        <w:rPr>
          <w:rFonts w:ascii="Arial" w:hAnsi="Arial" w:cs="Arial"/>
        </w:rPr>
        <w:t xml:space="preserve">chosen by a </w:t>
      </w:r>
      <w:r w:rsidR="001C59E2">
        <w:rPr>
          <w:rFonts w:ascii="Arial" w:hAnsi="Arial" w:cs="Arial"/>
        </w:rPr>
        <w:t>b</w:t>
      </w:r>
      <w:r w:rsidR="006A3022" w:rsidRPr="00EE11A3">
        <w:rPr>
          <w:rFonts w:ascii="Arial" w:hAnsi="Arial" w:cs="Arial"/>
        </w:rPr>
        <w:t xml:space="preserve">ystander in Stage B and </w:t>
      </w:r>
      <w:r w:rsidR="00A16248" w:rsidRPr="00EE11A3">
        <w:rPr>
          <w:rFonts w:ascii="Arial" w:hAnsi="Arial" w:cs="Arial"/>
          <w:i/>
        </w:rPr>
        <w:t>(iii)</w:t>
      </w:r>
      <w:r w:rsidR="00A16248" w:rsidRPr="00EE11A3">
        <w:rPr>
          <w:rFonts w:ascii="Arial" w:hAnsi="Arial" w:cs="Arial"/>
        </w:rPr>
        <w:t xml:space="preserve"> </w:t>
      </w:r>
      <w:r w:rsidR="006A3022" w:rsidRPr="00EE11A3">
        <w:rPr>
          <w:rFonts w:ascii="Arial" w:hAnsi="Arial" w:cs="Arial"/>
        </w:rPr>
        <w:t xml:space="preserve">whether the </w:t>
      </w:r>
      <w:r w:rsidR="001C59E2">
        <w:rPr>
          <w:rFonts w:ascii="Arial" w:hAnsi="Arial" w:cs="Arial"/>
        </w:rPr>
        <w:t>b</w:t>
      </w:r>
      <w:r w:rsidR="006A3022" w:rsidRPr="00EE11A3">
        <w:rPr>
          <w:rFonts w:ascii="Arial" w:hAnsi="Arial" w:cs="Arial"/>
        </w:rPr>
        <w:t xml:space="preserve">ystander was informed </w:t>
      </w:r>
      <w:r w:rsidR="00F967D0">
        <w:rPr>
          <w:rFonts w:ascii="Arial" w:hAnsi="Arial" w:cs="Arial"/>
        </w:rPr>
        <w:t>versus</w:t>
      </w:r>
      <w:r w:rsidR="006A3022" w:rsidRPr="00EE11A3">
        <w:rPr>
          <w:rFonts w:ascii="Arial" w:hAnsi="Arial" w:cs="Arial"/>
        </w:rPr>
        <w:t xml:space="preserve"> not </w:t>
      </w:r>
      <w:r w:rsidR="00F967D0">
        <w:rPr>
          <w:rFonts w:ascii="Arial" w:hAnsi="Arial" w:cs="Arial"/>
        </w:rPr>
        <w:t xml:space="preserve">informed </w:t>
      </w:r>
      <w:r w:rsidR="006A3022" w:rsidRPr="00EE11A3">
        <w:rPr>
          <w:rFonts w:ascii="Arial" w:hAnsi="Arial" w:cs="Arial"/>
        </w:rPr>
        <w:t xml:space="preserve">of </w:t>
      </w:r>
      <w:r w:rsidR="001C59E2">
        <w:rPr>
          <w:rFonts w:ascii="Arial" w:hAnsi="Arial" w:cs="Arial"/>
        </w:rPr>
        <w:t>t</w:t>
      </w:r>
      <w:r w:rsidR="006A3022" w:rsidRPr="00EE11A3">
        <w:rPr>
          <w:rFonts w:ascii="Arial" w:hAnsi="Arial" w:cs="Arial"/>
        </w:rPr>
        <w:t>hird-</w:t>
      </w:r>
      <w:r w:rsidR="001C59E2">
        <w:rPr>
          <w:rFonts w:ascii="Arial" w:hAnsi="Arial" w:cs="Arial"/>
        </w:rPr>
        <w:t>p</w:t>
      </w:r>
      <w:r w:rsidR="006A3022" w:rsidRPr="00EE11A3">
        <w:rPr>
          <w:rFonts w:ascii="Arial" w:hAnsi="Arial" w:cs="Arial"/>
        </w:rPr>
        <w:t>arties</w:t>
      </w:r>
      <w:r w:rsidR="0066727F" w:rsidRPr="00EE11A3">
        <w:rPr>
          <w:rFonts w:ascii="Arial" w:hAnsi="Arial" w:cs="Arial"/>
        </w:rPr>
        <w:t>’ behaviour</w:t>
      </w:r>
      <w:r w:rsidR="006A3022" w:rsidRPr="00EE11A3">
        <w:rPr>
          <w:rFonts w:ascii="Arial" w:hAnsi="Arial" w:cs="Arial"/>
        </w:rPr>
        <w:t xml:space="preserve"> in Stage A. </w:t>
      </w:r>
    </w:p>
    <w:p w14:paraId="4A313BCF" w14:textId="77777777" w:rsidR="00710964" w:rsidRPr="00EE11A3" w:rsidRDefault="00710964" w:rsidP="00710964">
      <w:pPr>
        <w:spacing w:line="360" w:lineRule="auto"/>
        <w:jc w:val="both"/>
        <w:rPr>
          <w:rFonts w:ascii="Arial" w:hAnsi="Arial" w:cs="Arial"/>
        </w:rPr>
      </w:pPr>
    </w:p>
    <w:p w14:paraId="6AF0328B" w14:textId="5AF8562C" w:rsidR="00BB3F8B" w:rsidRPr="00EE11A3" w:rsidRDefault="006A3022" w:rsidP="00710964">
      <w:pPr>
        <w:spacing w:line="360" w:lineRule="auto"/>
        <w:jc w:val="both"/>
        <w:rPr>
          <w:rFonts w:ascii="Arial" w:hAnsi="Arial" w:cs="Arial"/>
        </w:rPr>
      </w:pPr>
      <w:r w:rsidRPr="00EE11A3">
        <w:rPr>
          <w:rFonts w:ascii="Arial" w:hAnsi="Arial" w:cs="Arial"/>
        </w:rPr>
        <w:t>Allocations to all treatments occurred randomly within each session</w:t>
      </w:r>
      <w:r w:rsidR="007A2F9E" w:rsidRPr="00EE11A3">
        <w:rPr>
          <w:rFonts w:ascii="Arial" w:hAnsi="Arial" w:cs="Arial"/>
        </w:rPr>
        <w:t xml:space="preserve"> and p</w:t>
      </w:r>
      <w:r w:rsidR="00EB7669" w:rsidRPr="00EE11A3">
        <w:rPr>
          <w:rFonts w:ascii="Arial" w:hAnsi="Arial" w:cs="Arial"/>
        </w:rPr>
        <w:t>articipant</w:t>
      </w:r>
      <w:r w:rsidR="00CC5473" w:rsidRPr="00EE11A3">
        <w:rPr>
          <w:rFonts w:ascii="Arial" w:hAnsi="Arial" w:cs="Arial"/>
        </w:rPr>
        <w:t>s</w:t>
      </w:r>
      <w:r w:rsidR="00EB7669" w:rsidRPr="00EE11A3">
        <w:rPr>
          <w:rFonts w:ascii="Arial" w:hAnsi="Arial" w:cs="Arial"/>
        </w:rPr>
        <w:t xml:space="preserve"> made </w:t>
      </w:r>
      <w:r w:rsidR="00CC5473" w:rsidRPr="00EE11A3">
        <w:rPr>
          <w:rFonts w:ascii="Arial" w:hAnsi="Arial" w:cs="Arial"/>
        </w:rPr>
        <w:t>their</w:t>
      </w:r>
      <w:r w:rsidR="00EB7669" w:rsidRPr="00EE11A3">
        <w:rPr>
          <w:rFonts w:ascii="Arial" w:hAnsi="Arial" w:cs="Arial"/>
        </w:rPr>
        <w:t xml:space="preserve"> decision in isolation</w:t>
      </w:r>
      <w:r w:rsidR="007C5D30" w:rsidRPr="00EE11A3">
        <w:rPr>
          <w:rFonts w:ascii="Arial" w:hAnsi="Arial" w:cs="Arial"/>
        </w:rPr>
        <w:t xml:space="preserve">. </w:t>
      </w:r>
      <w:r w:rsidR="009F448B">
        <w:rPr>
          <w:rFonts w:ascii="Arial" w:hAnsi="Arial" w:cs="Arial"/>
        </w:rPr>
        <w:t xml:space="preserve">Participants were matched to a partner using ex-post matching </w:t>
      </w:r>
      <w:r w:rsidR="000918D6">
        <w:rPr>
          <w:rFonts w:ascii="Arial" w:hAnsi="Arial" w:cs="Arial"/>
        </w:rPr>
        <w:fldChar w:fldCharType="begin"/>
      </w:r>
      <w:r w:rsidR="000918D6">
        <w:rPr>
          <w:rFonts w:ascii="Arial" w:hAnsi="Arial" w:cs="Arial"/>
        </w:rPr>
        <w:instrText xml:space="preserve"> ADDIN ZOTERO_ITEM CSL_CITATION {"citationID":"SldEFBni","properties":{"formattedCitation":"(Rand, 2012)","plainCitation":"(Rand, 2012)","noteIndex":0},"citationItems":[{"id":718,"uris":["http://zotero.org/users/5126227/items/8VTQ3UXS"],"uri":["http://zotero.org/users/5126227/items/8VTQ3UXS"],"itemData":{"id":718,"type":"article-journal","container-title":"Journal of Theoretical Biology","DOI":"10.1016/j.jtbi.2011.03.004","language":"English","page":"172–179","title":"The promise of Mechanical Turk: How online labor markets can help theorists run behavioral experiments","volume":"299","author":[{"family":"Rand","given":"David G"}],"issued":{"date-parts":[["2012",3]]}}}],"schema":"https://github.com/citation-style-language/schema/raw/master/csl-citation.json"} </w:instrText>
      </w:r>
      <w:r w:rsidR="000918D6">
        <w:rPr>
          <w:rFonts w:ascii="Arial" w:hAnsi="Arial" w:cs="Arial"/>
        </w:rPr>
        <w:fldChar w:fldCharType="separate"/>
      </w:r>
      <w:r w:rsidR="000918D6">
        <w:rPr>
          <w:rFonts w:ascii="Arial" w:hAnsi="Arial" w:cs="Arial"/>
          <w:noProof/>
        </w:rPr>
        <w:t>(Rand, 2012)</w:t>
      </w:r>
      <w:r w:rsidR="000918D6">
        <w:rPr>
          <w:rFonts w:ascii="Arial" w:hAnsi="Arial" w:cs="Arial"/>
        </w:rPr>
        <w:fldChar w:fldCharType="end"/>
      </w:r>
      <w:r w:rsidR="009F448B">
        <w:rPr>
          <w:rFonts w:ascii="Arial" w:hAnsi="Arial" w:cs="Arial"/>
        </w:rPr>
        <w:t xml:space="preserve">. </w:t>
      </w:r>
      <w:r w:rsidR="00D92E5E">
        <w:rPr>
          <w:rFonts w:ascii="Arial" w:hAnsi="Arial" w:cs="Arial"/>
        </w:rPr>
        <w:t>Across treatments, f</w:t>
      </w:r>
      <w:r w:rsidR="009F448B">
        <w:rPr>
          <w:rFonts w:ascii="Arial" w:hAnsi="Arial" w:cs="Arial"/>
        </w:rPr>
        <w:t>our third-part</w:t>
      </w:r>
      <w:r w:rsidR="00D92E5E">
        <w:rPr>
          <w:rFonts w:ascii="Arial" w:hAnsi="Arial" w:cs="Arial"/>
        </w:rPr>
        <w:t>ies</w:t>
      </w:r>
      <w:r w:rsidR="009F448B">
        <w:rPr>
          <w:rFonts w:ascii="Arial" w:hAnsi="Arial" w:cs="Arial"/>
        </w:rPr>
        <w:t xml:space="preserve">  could not be paired with another third-party and were therefore not matched</w:t>
      </w:r>
      <w:r w:rsidR="00607FAA">
        <w:rPr>
          <w:rFonts w:ascii="Arial" w:hAnsi="Arial" w:cs="Arial"/>
        </w:rPr>
        <w:t xml:space="preserve"> </w:t>
      </w:r>
      <w:r w:rsidR="001E1109" w:rsidRPr="00EE11A3">
        <w:rPr>
          <w:rFonts w:ascii="Arial" w:hAnsi="Arial" w:cs="Arial"/>
        </w:rPr>
        <w:t xml:space="preserve">with a </w:t>
      </w:r>
      <w:r w:rsidR="001C59E2">
        <w:rPr>
          <w:rFonts w:ascii="Arial" w:hAnsi="Arial" w:cs="Arial"/>
        </w:rPr>
        <w:t>b</w:t>
      </w:r>
      <w:r w:rsidR="001E1109" w:rsidRPr="00EE11A3">
        <w:rPr>
          <w:rFonts w:ascii="Arial" w:hAnsi="Arial" w:cs="Arial"/>
        </w:rPr>
        <w:t>ystander</w:t>
      </w:r>
      <w:r w:rsidR="00B72C57" w:rsidRPr="00EE11A3">
        <w:rPr>
          <w:rFonts w:ascii="Arial" w:hAnsi="Arial" w:cs="Arial"/>
        </w:rPr>
        <w:t xml:space="preserve"> (</w:t>
      </w:r>
      <w:r w:rsidR="00607FAA">
        <w:rPr>
          <w:rFonts w:ascii="Arial" w:hAnsi="Arial" w:cs="Arial"/>
        </w:rPr>
        <w:t xml:space="preserve">but since decisions were collected using the strategy method, these are retained </w:t>
      </w:r>
      <w:r w:rsidR="001E1109" w:rsidRPr="00EE11A3">
        <w:rPr>
          <w:rFonts w:ascii="Arial" w:hAnsi="Arial" w:cs="Arial"/>
        </w:rPr>
        <w:t>in the analysis</w:t>
      </w:r>
      <w:r w:rsidR="00B72C57" w:rsidRPr="00EE11A3">
        <w:rPr>
          <w:rFonts w:ascii="Arial" w:hAnsi="Arial" w:cs="Arial"/>
        </w:rPr>
        <w:t>)</w:t>
      </w:r>
      <w:r w:rsidR="001E1109" w:rsidRPr="00EE11A3">
        <w:rPr>
          <w:rFonts w:ascii="Arial" w:hAnsi="Arial" w:cs="Arial"/>
        </w:rPr>
        <w:t xml:space="preserve">. </w:t>
      </w:r>
      <w:r w:rsidR="00756CAD" w:rsidRPr="00EE11A3">
        <w:rPr>
          <w:rFonts w:ascii="Arial" w:hAnsi="Arial" w:cs="Arial"/>
        </w:rPr>
        <w:t>Details on the procedure and the matching protocol, as well</w:t>
      </w:r>
      <w:r w:rsidR="004C1DC8">
        <w:rPr>
          <w:rFonts w:ascii="Arial" w:hAnsi="Arial" w:cs="Arial"/>
        </w:rPr>
        <w:t xml:space="preserve"> as</w:t>
      </w:r>
      <w:r w:rsidR="00756CAD" w:rsidRPr="00EE11A3">
        <w:rPr>
          <w:rFonts w:ascii="Arial" w:hAnsi="Arial" w:cs="Arial"/>
        </w:rPr>
        <w:t xml:space="preserve"> </w:t>
      </w:r>
      <w:r w:rsidR="00D92E5E">
        <w:rPr>
          <w:rFonts w:ascii="Arial" w:hAnsi="Arial" w:cs="Arial"/>
        </w:rPr>
        <w:t xml:space="preserve">experimental </w:t>
      </w:r>
      <w:r w:rsidRPr="00EE11A3">
        <w:rPr>
          <w:rFonts w:ascii="Arial" w:hAnsi="Arial" w:cs="Arial"/>
        </w:rPr>
        <w:t>instructions</w:t>
      </w:r>
      <w:r w:rsidR="00607FAA">
        <w:rPr>
          <w:rFonts w:ascii="Arial" w:hAnsi="Arial" w:cs="Arial"/>
        </w:rPr>
        <w:t xml:space="preserve"> and comprehension questions </w:t>
      </w:r>
      <w:r w:rsidRPr="00EE11A3">
        <w:rPr>
          <w:rFonts w:ascii="Arial" w:hAnsi="Arial" w:cs="Arial"/>
        </w:rPr>
        <w:t xml:space="preserve">are provided in </w:t>
      </w:r>
      <w:r w:rsidR="00756CAD" w:rsidRPr="00EE11A3">
        <w:rPr>
          <w:rFonts w:ascii="Arial" w:hAnsi="Arial" w:cs="Arial"/>
        </w:rPr>
        <w:t xml:space="preserve">the </w:t>
      </w:r>
      <w:r w:rsidR="00756CAD" w:rsidRPr="00EE11A3">
        <w:rPr>
          <w:rFonts w:ascii="Arial" w:hAnsi="Arial" w:cs="Arial"/>
          <w:i/>
        </w:rPr>
        <w:t>Supplementary Information</w:t>
      </w:r>
      <w:r w:rsidR="00756CAD" w:rsidRPr="00EE11A3">
        <w:rPr>
          <w:rFonts w:ascii="Arial" w:hAnsi="Arial" w:cs="Arial"/>
        </w:rPr>
        <w:t xml:space="preserve"> (</w:t>
      </w:r>
      <w:r w:rsidR="00756CAD" w:rsidRPr="00EE11A3">
        <w:rPr>
          <w:rFonts w:ascii="Arial" w:hAnsi="Arial" w:cs="Arial"/>
          <w:i/>
        </w:rPr>
        <w:t>SI</w:t>
      </w:r>
      <w:r w:rsidR="00756CAD" w:rsidRPr="00EE11A3">
        <w:rPr>
          <w:rFonts w:ascii="Arial" w:hAnsi="Arial" w:cs="Arial"/>
        </w:rPr>
        <w:t>)</w:t>
      </w:r>
      <w:r w:rsidRPr="00EE11A3">
        <w:rPr>
          <w:rFonts w:ascii="Arial" w:hAnsi="Arial" w:cs="Arial"/>
        </w:rPr>
        <w:t>.</w:t>
      </w:r>
      <w:bookmarkEnd w:id="0"/>
    </w:p>
    <w:p w14:paraId="36248DF6" w14:textId="37D0350B" w:rsidR="00E07793" w:rsidRDefault="00E07793" w:rsidP="005F5496">
      <w:pPr>
        <w:spacing w:line="360" w:lineRule="auto"/>
        <w:jc w:val="both"/>
        <w:rPr>
          <w:rFonts w:ascii="Arial" w:hAnsi="Arial" w:cs="Arial"/>
        </w:rPr>
      </w:pPr>
    </w:p>
    <w:p w14:paraId="17C7A8F3" w14:textId="1741EBC5" w:rsidR="001C59E2" w:rsidRDefault="001C59E2" w:rsidP="005F5496">
      <w:pPr>
        <w:spacing w:line="360" w:lineRule="auto"/>
        <w:jc w:val="both"/>
        <w:rPr>
          <w:rFonts w:ascii="Arial" w:hAnsi="Arial" w:cs="Arial"/>
          <w:b/>
        </w:rPr>
      </w:pPr>
      <w:r>
        <w:rPr>
          <w:rFonts w:ascii="Arial" w:hAnsi="Arial" w:cs="Arial"/>
          <w:b/>
        </w:rPr>
        <w:t>Analysis</w:t>
      </w:r>
    </w:p>
    <w:p w14:paraId="3FABF325" w14:textId="51005F84" w:rsidR="0039653C" w:rsidRDefault="001C59E2" w:rsidP="000713ED">
      <w:pPr>
        <w:spacing w:line="360" w:lineRule="auto"/>
        <w:jc w:val="both"/>
        <w:rPr>
          <w:rFonts w:ascii="Arial" w:hAnsi="Arial" w:cs="Arial"/>
        </w:rPr>
      </w:pPr>
      <w:r>
        <w:rPr>
          <w:rFonts w:ascii="Arial" w:hAnsi="Arial" w:cs="Arial"/>
        </w:rPr>
        <w:t xml:space="preserve">All data were analysed using R (version 1.4.1106). </w:t>
      </w:r>
      <w:r w:rsidR="00490A01">
        <w:rPr>
          <w:rFonts w:ascii="Arial" w:hAnsi="Arial" w:cs="Arial"/>
        </w:rPr>
        <w:t>This study was not pre-</w:t>
      </w:r>
      <w:r w:rsidR="005F1E3E">
        <w:rPr>
          <w:rFonts w:ascii="Arial" w:hAnsi="Arial" w:cs="Arial"/>
        </w:rPr>
        <w:t>registered;</w:t>
      </w:r>
      <w:r w:rsidR="00490A01">
        <w:rPr>
          <w:rFonts w:ascii="Arial" w:hAnsi="Arial" w:cs="Arial"/>
        </w:rPr>
        <w:t xml:space="preserve"> hence we analysed our data using Bayesian and frequentist methods and report any qualitative differences in results. All analyses using frequentist methods are reported in the </w:t>
      </w:r>
      <w:r w:rsidR="00490A01">
        <w:rPr>
          <w:rFonts w:ascii="Arial" w:hAnsi="Arial" w:cs="Arial"/>
        </w:rPr>
        <w:lastRenderedPageBreak/>
        <w:t xml:space="preserve">Supplementary Information. </w:t>
      </w:r>
      <w:r w:rsidR="00607FAA">
        <w:rPr>
          <w:rFonts w:ascii="Arial" w:hAnsi="Arial" w:cs="Arial"/>
        </w:rPr>
        <w:t xml:space="preserve">Below we report how we tackled each hypothesis, in turn. </w:t>
      </w:r>
      <w:r w:rsidR="000713ED">
        <w:rPr>
          <w:rFonts w:ascii="Arial" w:hAnsi="Arial" w:cs="Arial"/>
        </w:rPr>
        <w:t xml:space="preserve">For all models, we fit cumulative link models to our data using brms (Bayesian regression models using Stan, </w:t>
      </w:r>
      <w:r w:rsidR="000713ED">
        <w:rPr>
          <w:rFonts w:ascii="Arial" w:hAnsi="Arial" w:cs="Arial"/>
        </w:rPr>
        <w:fldChar w:fldCharType="begin"/>
      </w:r>
      <w:r w:rsidR="000713ED">
        <w:rPr>
          <w:rFonts w:ascii="Arial" w:hAnsi="Arial" w:cs="Arial"/>
        </w:rPr>
        <w:instrText xml:space="preserve"> ADDIN ZOTERO_ITEM CSL_CITATION {"citationID":"D7DbO80l","properties":{"formattedCitation":"(B\\uc0\\u252{}rkner, 2017; Carpenter et al., 2017)","plainCitation":"(Bürkner, 2017; Carpenter et al., 2017)","noteIndex":0},"citationItems":[{"id":19641,"uris":["http://zotero.org/users/5126227/items/Z3CJVJ9J"],"uri":["http://zotero.org/users/5126227/items/Z3CJVJ9J"],"itemData":{"id":19641,"type":"article-journal","container-title":"Journal of Statistical Software","DOI":"10.18637/jss.v080.i01","ISSN":"1548-7660","issue":"1","language":"en","note":"number: 1","page":"1-28","source":"www.jstatsoft.org","title":"brms: An R Package for Bayesian Multilevel Models Using Stan","title-short":"brms","volume":"80","author":[{"family":"Bürkner","given":"Paul-Christian"}],"issued":{"date-parts":[["2017",8,29]]}}},{"id":19643,"uris":["http://zotero.org/users/5126227/items/YP8N7RST"],"uri":["http://zotero.org/users/5126227/items/YP8N7RST"],"itemData":{"id":19643,"type":"article-journal","container-title":"Journal of Statistical Software","DOI":"10.18637/jss.v076.i01","ISSN":"1548-7660","issue":"1","language":"en","note":"number: 1","page":"1-32","source":"www.jstatsoft.org","title":"Stan: A Probabilistic Programming Language","title-short":"Stan","volume":"76","author":[{"family":"Carpenter","given":"Bob"},{"family":"Gelman","given":"Andrew"},{"family":"Hoffman","given":"Matthew D."},{"family":"Lee","given":"Daniel"},{"family":"Goodrich","given":"Ben"},{"family":"Betancourt","given":"Michael"},{"family":"Brubaker","given":"Marcus"},{"family":"Guo","given":"Jiqiang"},{"family":"Li","given":"Peter"},{"family":"Riddell","given":"Allen"}],"issued":{"date-parts":[["2017",1,11]]}}}],"schema":"https://github.com/citation-style-language/schema/raw/master/csl-citation.json"} </w:instrText>
      </w:r>
      <w:r w:rsidR="000713ED">
        <w:rPr>
          <w:rFonts w:ascii="Arial" w:hAnsi="Arial" w:cs="Arial"/>
        </w:rPr>
        <w:fldChar w:fldCharType="separate"/>
      </w:r>
      <w:r w:rsidR="000713ED" w:rsidRPr="001E0546">
        <w:rPr>
          <w:rFonts w:ascii="Arial" w:hAnsi="Arial" w:cs="Arial"/>
          <w:lang w:val="en-US"/>
        </w:rPr>
        <w:t>(Bürkner, 2017; Carpenter et al., 2017)</w:t>
      </w:r>
      <w:r w:rsidR="000713ED">
        <w:rPr>
          <w:rFonts w:ascii="Arial" w:hAnsi="Arial" w:cs="Arial"/>
        </w:rPr>
        <w:fldChar w:fldCharType="end"/>
      </w:r>
      <w:r w:rsidR="000713ED">
        <w:rPr>
          <w:rFonts w:ascii="Arial" w:hAnsi="Arial" w:cs="Arial"/>
        </w:rPr>
        <w:t>)</w:t>
      </w:r>
      <w:r w:rsidR="00490A01">
        <w:rPr>
          <w:rFonts w:ascii="Arial" w:hAnsi="Arial" w:cs="Arial"/>
        </w:rPr>
        <w:t xml:space="preserve"> assuming a probit link function</w:t>
      </w:r>
      <w:r w:rsidR="000713ED">
        <w:rPr>
          <w:rFonts w:ascii="Arial" w:hAnsi="Arial" w:cs="Arial"/>
        </w:rPr>
        <w:t xml:space="preserve">. The Bayesian approach means that we estimate the full posterior distribution of parameters rather than single point estimates. </w:t>
      </w:r>
      <w:r w:rsidR="00490A01">
        <w:rPr>
          <w:rFonts w:ascii="Arial" w:hAnsi="Arial" w:cs="Arial"/>
        </w:rPr>
        <w:t>We opt to present the Bayesian analyses in the paper as the posterior distribution is</w:t>
      </w:r>
      <w:r w:rsidR="000713ED">
        <w:rPr>
          <w:rFonts w:ascii="Arial" w:hAnsi="Arial" w:cs="Arial"/>
        </w:rPr>
        <w:t xml:space="preserve"> more informative</w:t>
      </w:r>
      <w:r w:rsidR="00490A01">
        <w:rPr>
          <w:rFonts w:ascii="Arial" w:hAnsi="Arial" w:cs="Arial"/>
        </w:rPr>
        <w:t xml:space="preserve"> than a single point estimate</w:t>
      </w:r>
      <w:r w:rsidR="000713ED">
        <w:rPr>
          <w:rFonts w:ascii="Arial" w:hAnsi="Arial" w:cs="Arial"/>
        </w:rPr>
        <w:t xml:space="preserve"> and more accurately accounts for uncertainty in modelling outcomes </w:t>
      </w:r>
      <w:r w:rsidR="000713ED">
        <w:rPr>
          <w:rFonts w:ascii="Arial" w:hAnsi="Arial" w:cs="Arial"/>
        </w:rPr>
        <w:fldChar w:fldCharType="begin"/>
      </w:r>
      <w:r w:rsidR="000713ED">
        <w:rPr>
          <w:rFonts w:ascii="Arial" w:hAnsi="Arial" w:cs="Arial"/>
        </w:rPr>
        <w:instrText xml:space="preserve"> ADDIN ZOTERO_ITEM CSL_CITATION {"citationID":"QQXh5iGE","properties":{"formattedCitation":"(B\\uc0\\u252{}rkner and Vuorre, 2019)","plainCitation":"(Bürkner and Vuorre, 2019)","noteIndex":0},"citationItems":[{"id":19639,"uris":["http://zotero.org/users/5126227/items/EPAJNNDR"],"uri":["http://zotero.org/users/5126227/items/EPAJNNDR"],"itemData":{"id":19639,"type":"article-journal","abstract":"Ordinal variables, although extremely common in psychology, are almost exclusively analyzed with statistical models that falsely assume them to be metric. This practice can lead to distorted effect-size estimates, inflated error rates, and other problems. We argue for the application of ordinal models that make appropriate assumptions about the variables under study. In this Tutorial, we first explain the three major classes of ordinal models: the cumulative, sequential, and adjacent-category models. We then show how to fit ordinal models in a fully Bayesian framework with the R package brms, using data sets on opinions about stem-cell research and time courses of marriage. The appendices provide detailed mathematical derivations of the models and a discussion of censored ordinal models. Compared with metric models, ordinal models provide better theoretical interpretation and numerical inference from ordinal data, and we recommend their widespread adoption in psychology.","container-title":"Advances in Methods and Practices in Psychological Science","DOI":"10.1177/2515245918823199","ISSN":"2515-2459","issue":"1","journalAbbreviation":"Advances in Methods and Practices in Psychological Science","language":"en","note":"publisher: SAGE Publications Inc","page":"77-101","source":"SAGE Journals","title":"Ordinal Regression Models in Psychology: A Tutorial","title-short":"Ordinal Regression Models in Psychology","volume":"2","author":[{"family":"Bürkner","given":"Paul-Christian"},{"family":"Vuorre","given":"Matti"}],"issued":{"date-parts":[["2019",3,1]]}}}],"schema":"https://github.com/citation-style-language/schema/raw/master/csl-citation.json"} </w:instrText>
      </w:r>
      <w:r w:rsidR="000713ED">
        <w:rPr>
          <w:rFonts w:ascii="Arial" w:hAnsi="Arial" w:cs="Arial"/>
        </w:rPr>
        <w:fldChar w:fldCharType="separate"/>
      </w:r>
      <w:r w:rsidR="000713ED" w:rsidRPr="001E0546">
        <w:rPr>
          <w:rFonts w:ascii="Arial" w:hAnsi="Arial" w:cs="Arial"/>
          <w:lang w:val="en-US"/>
        </w:rPr>
        <w:t>(Bürkner and Vuorre, 2019)</w:t>
      </w:r>
      <w:r w:rsidR="000713ED">
        <w:rPr>
          <w:rFonts w:ascii="Arial" w:hAnsi="Arial" w:cs="Arial"/>
        </w:rPr>
        <w:fldChar w:fldCharType="end"/>
      </w:r>
      <w:r w:rsidR="000713ED">
        <w:rPr>
          <w:rFonts w:ascii="Arial" w:hAnsi="Arial" w:cs="Arial"/>
        </w:rPr>
        <w:t xml:space="preserve">. We used cumulative link models because these allow dependent variables to be specified as ordinal categorical variables where the psychological distance between categories is not known; this is useful when response terms are not normally distributed (as was the case here) </w:t>
      </w:r>
      <w:r w:rsidR="000713ED">
        <w:rPr>
          <w:rFonts w:ascii="Arial" w:hAnsi="Arial" w:cs="Arial"/>
        </w:rPr>
        <w:fldChar w:fldCharType="begin"/>
      </w:r>
      <w:r w:rsidR="000713ED">
        <w:rPr>
          <w:rFonts w:ascii="Arial" w:hAnsi="Arial" w:cs="Arial"/>
        </w:rPr>
        <w:instrText xml:space="preserve"> ADDIN ZOTERO_ITEM CSL_CITATION {"citationID":"bTvw5UZo","properties":{"formattedCitation":"(B\\uc0\\u252{}rkner and Vuorre, 2019)","plainCitation":"(Bürkner and Vuorre, 2019)","noteIndex":0},"citationItems":[{"id":19639,"uris":["http://zotero.org/users/5126227/items/EPAJNNDR"],"uri":["http://zotero.org/users/5126227/items/EPAJNNDR"],"itemData":{"id":19639,"type":"article-journal","abstract":"Ordinal variables, although extremely common in psychology, are almost exclusively analyzed with statistical models that falsely assume them to be metric. This practice can lead to distorted effect-size estimates, inflated error rates, and other problems. We argue for the application of ordinal models that make appropriate assumptions about the variables under study. In this Tutorial, we first explain the three major classes of ordinal models: the cumulative, sequential, and adjacent-category models. We then show how to fit ordinal models in a fully Bayesian framework with the R package brms, using data sets on opinions about stem-cell research and time courses of marriage. The appendices provide detailed mathematical derivations of the models and a discussion of censored ordinal models. Compared with metric models, ordinal models provide better theoretical interpretation and numerical inference from ordinal data, and we recommend their widespread adoption in psychology.","container-title":"Advances in Methods and Practices in Psychological Science","DOI":"10.1177/2515245918823199","ISSN":"2515-2459","issue":"1","journalAbbreviation":"Advances in Methods and Practices in Psychological Science","language":"en","note":"publisher: SAGE Publications Inc","page":"77-101","source":"SAGE Journals","title":"Ordinal Regression Models in Psychology: A Tutorial","title-short":"Ordinal Regression Models in Psychology","volume":"2","author":[{"family":"Bürkner","given":"Paul-Christian"},{"family":"Vuorre","given":"Matti"}],"issued":{"date-parts":[["2019",3,1]]}}}],"schema":"https://github.com/citation-style-language/schema/raw/master/csl-citation.json"} </w:instrText>
      </w:r>
      <w:r w:rsidR="000713ED">
        <w:rPr>
          <w:rFonts w:ascii="Arial" w:hAnsi="Arial" w:cs="Arial"/>
        </w:rPr>
        <w:fldChar w:fldCharType="separate"/>
      </w:r>
      <w:r w:rsidR="000713ED" w:rsidRPr="004C051B">
        <w:rPr>
          <w:rFonts w:ascii="Arial" w:hAnsi="Arial" w:cs="Arial"/>
          <w:lang w:val="en-US"/>
        </w:rPr>
        <w:t>(Bürkner and Vuorre, 2019)</w:t>
      </w:r>
      <w:r w:rsidR="000713ED">
        <w:rPr>
          <w:rFonts w:ascii="Arial" w:hAnsi="Arial" w:cs="Arial"/>
        </w:rPr>
        <w:fldChar w:fldCharType="end"/>
      </w:r>
      <w:r w:rsidR="000713ED">
        <w:rPr>
          <w:rFonts w:ascii="Arial" w:hAnsi="Arial" w:cs="Arial"/>
        </w:rPr>
        <w:t xml:space="preserve">. </w:t>
      </w:r>
      <w:r w:rsidR="0039653C">
        <w:rPr>
          <w:rFonts w:ascii="Arial" w:hAnsi="Arial" w:cs="Arial"/>
        </w:rPr>
        <w:t xml:space="preserve">Briefly, under this approach, the categorical response term is assumed to be drawn from an underlying latent continuous variable, </w:t>
      </w:r>
      <w:r w:rsidR="0039653C">
        <w:rPr>
          <w:rFonts w:ascii="Arial" w:hAnsi="Arial" w:cs="Arial"/>
          <w:i/>
        </w:rPr>
        <w:t>y</w:t>
      </w:r>
      <w:r w:rsidR="0039653C">
        <w:rPr>
          <w:rFonts w:ascii="Arial" w:hAnsi="Arial" w:cs="Arial"/>
        </w:rPr>
        <w:t>. The user can specify K thresholds in this response term, giving rise to K+1 categories. These thresholds are denoted by the model intercepts in the model output (and the number of intercepts is always K-1). The approach we use does not make any assumptions about the psychological distance between the thresholds</w:t>
      </w:r>
      <w:r w:rsidR="00490A01">
        <w:rPr>
          <w:rFonts w:ascii="Arial" w:hAnsi="Arial" w:cs="Arial"/>
        </w:rPr>
        <w:t>;</w:t>
      </w:r>
      <w:r w:rsidR="0039653C">
        <w:rPr>
          <w:rFonts w:ascii="Arial" w:hAnsi="Arial" w:cs="Arial"/>
        </w:rPr>
        <w:t xml:space="preserve"> specifically, these are not assumed to be equidistant. </w:t>
      </w:r>
    </w:p>
    <w:p w14:paraId="63356825" w14:textId="77777777" w:rsidR="0039653C" w:rsidRDefault="0039653C" w:rsidP="000713ED">
      <w:pPr>
        <w:spacing w:line="360" w:lineRule="auto"/>
        <w:jc w:val="both"/>
        <w:rPr>
          <w:rFonts w:ascii="Arial" w:hAnsi="Arial" w:cs="Arial"/>
        </w:rPr>
      </w:pPr>
    </w:p>
    <w:p w14:paraId="0AE9EE33" w14:textId="60BC8BD8" w:rsidR="000713ED" w:rsidRDefault="000713ED" w:rsidP="000713ED">
      <w:pPr>
        <w:spacing w:line="360" w:lineRule="auto"/>
        <w:jc w:val="both"/>
        <w:rPr>
          <w:rFonts w:ascii="Arial" w:hAnsi="Arial" w:cs="Arial"/>
        </w:rPr>
      </w:pPr>
      <w:r>
        <w:rPr>
          <w:rFonts w:ascii="Arial" w:hAnsi="Arial" w:cs="Arial"/>
        </w:rPr>
        <w:t>The output of models displays thresholds between the specified ordinal categories, rather than intercepts. Estimates associated with predictor variables are the posterior means of the parameters, which are analogous to frequentist point estimates. We also present 95 % credible intervals associated with these posterior means which specifies the interval within which the posterior mean falls with 95 % probability. All models have Rhat = 1 (indicating convergence) and effective sample size &gt; 1000 (sufficient for stable estim</w:t>
      </w:r>
      <w:r w:rsidR="0071732A">
        <w:rPr>
          <w:rFonts w:ascii="Arial" w:hAnsi="Arial" w:cs="Arial"/>
        </w:rPr>
        <w:t xml:space="preserve">ates) unless stated otherwise. Our approach involved converting continuous response terms to ordinal categorical variables, which involves some subjectivity in determining the </w:t>
      </w:r>
      <w:r w:rsidR="00B8667C">
        <w:rPr>
          <w:rFonts w:ascii="Arial" w:hAnsi="Arial" w:cs="Arial"/>
        </w:rPr>
        <w:t>number of categories and where the thresholds between them should lie. These decisions were taken based upon visual inspection of the raw data, aiming to generate 3</w:t>
      </w:r>
      <w:r w:rsidR="00490A01">
        <w:rPr>
          <w:rFonts w:ascii="Arial" w:hAnsi="Arial" w:cs="Arial"/>
        </w:rPr>
        <w:t xml:space="preserve"> </w:t>
      </w:r>
      <w:r w:rsidR="00B8667C">
        <w:rPr>
          <w:rFonts w:ascii="Arial" w:hAnsi="Arial" w:cs="Arial"/>
        </w:rPr>
        <w:t xml:space="preserve">categories for each dependent variable where the number of data points in each level was comparable. We provide this information below. </w:t>
      </w:r>
    </w:p>
    <w:p w14:paraId="54050887" w14:textId="77777777" w:rsidR="00EA741E" w:rsidRDefault="00EA741E" w:rsidP="005F5496">
      <w:pPr>
        <w:spacing w:line="360" w:lineRule="auto"/>
        <w:jc w:val="both"/>
        <w:rPr>
          <w:rFonts w:ascii="Arial" w:hAnsi="Arial" w:cs="Arial"/>
        </w:rPr>
      </w:pPr>
    </w:p>
    <w:p w14:paraId="19D39BE6" w14:textId="00C4D7E5" w:rsidR="001E0546" w:rsidRPr="0071732A" w:rsidRDefault="00EA741E" w:rsidP="005F5496">
      <w:pPr>
        <w:spacing w:line="360" w:lineRule="auto"/>
        <w:jc w:val="both"/>
        <w:rPr>
          <w:rFonts w:ascii="Arial" w:hAnsi="Arial" w:cs="Arial"/>
          <w:i/>
        </w:rPr>
      </w:pPr>
      <w:r w:rsidRPr="000918D6">
        <w:rPr>
          <w:rFonts w:ascii="Arial" w:hAnsi="Arial" w:cs="Arial"/>
          <w:i/>
        </w:rPr>
        <w:t>H1. Does the poss</w:t>
      </w:r>
      <w:r w:rsidR="00473D9D">
        <w:rPr>
          <w:rFonts w:ascii="Arial" w:hAnsi="Arial" w:cs="Arial"/>
          <w:i/>
        </w:rPr>
        <w:t>ibility for partner choice lead</w:t>
      </w:r>
      <w:r w:rsidRPr="000918D6">
        <w:rPr>
          <w:rFonts w:ascii="Arial" w:hAnsi="Arial" w:cs="Arial"/>
          <w:i/>
        </w:rPr>
        <w:t xml:space="preserve"> to higher investments in (a) third-party punishment and (b) costly helpful actions?</w:t>
      </w:r>
    </w:p>
    <w:p w14:paraId="7949EAC6" w14:textId="635E66B9" w:rsidR="00B8667C" w:rsidRDefault="00443C61" w:rsidP="005F5496">
      <w:pPr>
        <w:spacing w:line="360" w:lineRule="auto"/>
        <w:jc w:val="both"/>
        <w:rPr>
          <w:rFonts w:ascii="Arial" w:hAnsi="Arial" w:cs="Arial"/>
        </w:rPr>
      </w:pPr>
      <w:r>
        <w:rPr>
          <w:rFonts w:ascii="Arial" w:hAnsi="Arial" w:cs="Arial"/>
        </w:rPr>
        <w:t>Based on visual inspection of the distribution of the data, we transformed p</w:t>
      </w:r>
      <w:r w:rsidR="001C59E2">
        <w:rPr>
          <w:rFonts w:ascii="Arial" w:hAnsi="Arial" w:cs="Arial"/>
        </w:rPr>
        <w:t xml:space="preserve">unishment and help investments into ordinal categorical variables with </w:t>
      </w:r>
      <w:r>
        <w:rPr>
          <w:rFonts w:ascii="Arial" w:hAnsi="Arial" w:cs="Arial"/>
        </w:rPr>
        <w:t>3</w:t>
      </w:r>
      <w:r w:rsidR="001C59E2">
        <w:rPr>
          <w:rFonts w:ascii="Arial" w:hAnsi="Arial" w:cs="Arial"/>
        </w:rPr>
        <w:t xml:space="preserve"> </w:t>
      </w:r>
      <w:r w:rsidR="00490A01">
        <w:rPr>
          <w:rFonts w:ascii="Arial" w:hAnsi="Arial" w:cs="Arial"/>
        </w:rPr>
        <w:t xml:space="preserve">categories </w:t>
      </w:r>
      <w:r w:rsidR="001C59E2">
        <w:rPr>
          <w:rFonts w:ascii="Arial" w:hAnsi="Arial" w:cs="Arial"/>
        </w:rPr>
        <w:t>each</w:t>
      </w:r>
      <w:r w:rsidR="00B8667C">
        <w:rPr>
          <w:rFonts w:ascii="Arial" w:hAnsi="Arial" w:cs="Arial"/>
        </w:rPr>
        <w:t xml:space="preserve"> (</w:t>
      </w:r>
      <w:r w:rsidR="00490A01">
        <w:rPr>
          <w:rFonts w:ascii="Arial" w:hAnsi="Arial" w:cs="Arial"/>
        </w:rPr>
        <w:t xml:space="preserve">category 1 </w:t>
      </w:r>
      <w:r w:rsidR="00B8667C">
        <w:rPr>
          <w:rFonts w:ascii="Arial" w:hAnsi="Arial" w:cs="Arial"/>
        </w:rPr>
        <w:t xml:space="preserve">= </w:t>
      </w:r>
      <w:r>
        <w:rPr>
          <w:rFonts w:ascii="Arial" w:hAnsi="Arial" w:cs="Arial"/>
        </w:rPr>
        <w:t xml:space="preserve">$0.00, </w:t>
      </w:r>
      <w:r w:rsidR="00490A01">
        <w:rPr>
          <w:rFonts w:ascii="Arial" w:hAnsi="Arial" w:cs="Arial"/>
        </w:rPr>
        <w:t xml:space="preserve">category </w:t>
      </w:r>
      <w:r>
        <w:rPr>
          <w:rFonts w:ascii="Arial" w:hAnsi="Arial" w:cs="Arial"/>
        </w:rPr>
        <w:t xml:space="preserve">2 </w:t>
      </w:r>
      <w:r w:rsidR="00B8667C">
        <w:rPr>
          <w:rFonts w:ascii="Arial" w:hAnsi="Arial" w:cs="Arial"/>
        </w:rPr>
        <w:t>=</w:t>
      </w:r>
      <w:r>
        <w:rPr>
          <w:rFonts w:ascii="Arial" w:hAnsi="Arial" w:cs="Arial"/>
        </w:rPr>
        <w:t xml:space="preserve"> $0.01-$0.</w:t>
      </w:r>
      <w:r w:rsidR="00490A01">
        <w:rPr>
          <w:rFonts w:ascii="Arial" w:hAnsi="Arial" w:cs="Arial"/>
        </w:rPr>
        <w:t xml:space="preserve">20 </w:t>
      </w:r>
      <w:r>
        <w:rPr>
          <w:rFonts w:ascii="Arial" w:hAnsi="Arial" w:cs="Arial"/>
        </w:rPr>
        <w:t xml:space="preserve">and level 3 </w:t>
      </w:r>
      <w:r w:rsidR="00490A01">
        <w:rPr>
          <w:rFonts w:ascii="Arial" w:hAnsi="Arial" w:cs="Arial"/>
        </w:rPr>
        <w:t xml:space="preserve">&gt; </w:t>
      </w:r>
      <w:r>
        <w:rPr>
          <w:rFonts w:ascii="Arial" w:hAnsi="Arial" w:cs="Arial"/>
        </w:rPr>
        <w:t>$0.20</w:t>
      </w:r>
      <w:r w:rsidR="001C59E2">
        <w:rPr>
          <w:rFonts w:ascii="Arial" w:hAnsi="Arial" w:cs="Arial"/>
        </w:rPr>
        <w:t xml:space="preserve">). </w:t>
      </w:r>
      <w:r w:rsidR="00B8667C">
        <w:rPr>
          <w:rFonts w:ascii="Arial" w:hAnsi="Arial" w:cs="Arial"/>
        </w:rPr>
        <w:t xml:space="preserve">In the punishment condition, we had 255, 108 </w:t>
      </w:r>
      <w:r w:rsidR="00B8667C">
        <w:rPr>
          <w:rFonts w:ascii="Arial" w:hAnsi="Arial" w:cs="Arial"/>
        </w:rPr>
        <w:lastRenderedPageBreak/>
        <w:t xml:space="preserve">and 80 data points in </w:t>
      </w:r>
      <w:r w:rsidR="00490A01">
        <w:rPr>
          <w:rFonts w:ascii="Arial" w:hAnsi="Arial" w:cs="Arial"/>
        </w:rPr>
        <w:t xml:space="preserve">categories </w:t>
      </w:r>
      <w:r w:rsidR="00B8667C">
        <w:rPr>
          <w:rFonts w:ascii="Arial" w:hAnsi="Arial" w:cs="Arial"/>
        </w:rPr>
        <w:t xml:space="preserve">1, 2, and 3, respectively. In the help condition, we had 131, 182 and 146 data points in </w:t>
      </w:r>
      <w:r w:rsidR="00490A01">
        <w:rPr>
          <w:rFonts w:ascii="Arial" w:hAnsi="Arial" w:cs="Arial"/>
        </w:rPr>
        <w:t xml:space="preserve">categories </w:t>
      </w:r>
      <w:r w:rsidR="00B8667C">
        <w:rPr>
          <w:rFonts w:ascii="Arial" w:hAnsi="Arial" w:cs="Arial"/>
        </w:rPr>
        <w:t xml:space="preserve">1, 2 and </w:t>
      </w:r>
      <w:r w:rsidR="0017267C">
        <w:rPr>
          <w:rFonts w:ascii="Arial" w:hAnsi="Arial" w:cs="Arial"/>
        </w:rPr>
        <w:t>3,</w:t>
      </w:r>
      <w:r w:rsidR="00B8667C">
        <w:rPr>
          <w:rFonts w:ascii="Arial" w:hAnsi="Arial" w:cs="Arial"/>
        </w:rPr>
        <w:t xml:space="preserve"> respectively. </w:t>
      </w:r>
    </w:p>
    <w:p w14:paraId="263D2856" w14:textId="77777777" w:rsidR="00B8667C" w:rsidRDefault="00B8667C" w:rsidP="005F5496">
      <w:pPr>
        <w:spacing w:line="360" w:lineRule="auto"/>
        <w:jc w:val="both"/>
        <w:rPr>
          <w:rFonts w:ascii="Arial" w:hAnsi="Arial" w:cs="Arial"/>
        </w:rPr>
      </w:pPr>
    </w:p>
    <w:p w14:paraId="7A1874B3" w14:textId="611DAB1C" w:rsidR="001C59E2" w:rsidRDefault="000713ED" w:rsidP="005F5496">
      <w:pPr>
        <w:spacing w:line="360" w:lineRule="auto"/>
        <w:jc w:val="both"/>
        <w:rPr>
          <w:rFonts w:ascii="Arial" w:hAnsi="Arial" w:cs="Arial"/>
        </w:rPr>
      </w:pPr>
      <w:r>
        <w:rPr>
          <w:rFonts w:ascii="Arial" w:hAnsi="Arial" w:cs="Arial"/>
        </w:rPr>
        <w:t xml:space="preserve">To test whether third-parties invested more in punishment (or helping) when their decisions would be revealed to a future partner and/or when they might be chosen on the basis of their decision, each </w:t>
      </w:r>
      <w:r w:rsidR="00EA741E">
        <w:rPr>
          <w:rFonts w:ascii="Arial" w:hAnsi="Arial" w:cs="Arial"/>
        </w:rPr>
        <w:t xml:space="preserve">of these dependent variables was then fit to a separate CLM, with </w:t>
      </w:r>
      <w:r w:rsidR="00443C61">
        <w:rPr>
          <w:rFonts w:ascii="Arial" w:hAnsi="Arial" w:cs="Arial"/>
        </w:rPr>
        <w:t>treatment (Anonymous</w:t>
      </w:r>
      <w:r w:rsidR="00A94610">
        <w:rPr>
          <w:rFonts w:ascii="Arial" w:hAnsi="Arial" w:cs="Arial"/>
        </w:rPr>
        <w:t xml:space="preserve"> / Random</w:t>
      </w:r>
      <w:r w:rsidR="00443C61">
        <w:rPr>
          <w:rFonts w:ascii="Arial" w:hAnsi="Arial" w:cs="Arial"/>
        </w:rPr>
        <w:t xml:space="preserve">, </w:t>
      </w:r>
      <w:r w:rsidR="00A94610">
        <w:rPr>
          <w:rFonts w:ascii="Arial" w:hAnsi="Arial" w:cs="Arial"/>
        </w:rPr>
        <w:t xml:space="preserve">Knowledge / </w:t>
      </w:r>
      <w:r w:rsidR="00443C61">
        <w:rPr>
          <w:rFonts w:ascii="Arial" w:hAnsi="Arial" w:cs="Arial"/>
        </w:rPr>
        <w:t xml:space="preserve">Random, </w:t>
      </w:r>
      <w:r w:rsidR="00A94610">
        <w:rPr>
          <w:rFonts w:ascii="Arial" w:hAnsi="Arial" w:cs="Arial"/>
        </w:rPr>
        <w:t>Knowledge</w:t>
      </w:r>
      <w:r w:rsidR="00443C61">
        <w:rPr>
          <w:rFonts w:ascii="Arial" w:hAnsi="Arial" w:cs="Arial"/>
        </w:rPr>
        <w:t xml:space="preserve"> / </w:t>
      </w:r>
      <w:r w:rsidR="00A94610">
        <w:rPr>
          <w:rFonts w:ascii="Arial" w:hAnsi="Arial" w:cs="Arial"/>
        </w:rPr>
        <w:t>Choice</w:t>
      </w:r>
      <w:r w:rsidR="00443C61">
        <w:rPr>
          <w:rFonts w:ascii="Arial" w:hAnsi="Arial" w:cs="Arial"/>
        </w:rPr>
        <w:t xml:space="preserve">) and </w:t>
      </w:r>
      <w:r w:rsidR="00EA741E">
        <w:rPr>
          <w:rFonts w:ascii="Arial" w:hAnsi="Arial" w:cs="Arial"/>
        </w:rPr>
        <w:t xml:space="preserve">comprehension (1/0, determining whether the participant correctly answered all the </w:t>
      </w:r>
      <w:r w:rsidR="0071732A">
        <w:rPr>
          <w:rFonts w:ascii="Arial" w:hAnsi="Arial" w:cs="Arial"/>
        </w:rPr>
        <w:t xml:space="preserve">relevant </w:t>
      </w:r>
      <w:r w:rsidR="00EA741E">
        <w:rPr>
          <w:rFonts w:ascii="Arial" w:hAnsi="Arial" w:cs="Arial"/>
        </w:rPr>
        <w:t>comprehension questions)</w:t>
      </w:r>
      <w:r w:rsidR="00443C61">
        <w:rPr>
          <w:rFonts w:ascii="Arial" w:hAnsi="Arial" w:cs="Arial"/>
        </w:rPr>
        <w:t xml:space="preserve"> included as explanatory terms</w:t>
      </w:r>
      <w:r w:rsidR="00EA741E">
        <w:rPr>
          <w:rFonts w:ascii="Arial" w:hAnsi="Arial" w:cs="Arial"/>
        </w:rPr>
        <w:t xml:space="preserve">. </w:t>
      </w:r>
      <w:r w:rsidR="00443C61">
        <w:rPr>
          <w:rFonts w:ascii="Arial" w:hAnsi="Arial" w:cs="Arial"/>
        </w:rPr>
        <w:t xml:space="preserve">We also included the two-way interaction between treatment and comprehension to account for the possibility that failed comprehension might impact investment more in some </w:t>
      </w:r>
      <w:r>
        <w:rPr>
          <w:rFonts w:ascii="Arial" w:hAnsi="Arial" w:cs="Arial"/>
        </w:rPr>
        <w:t>treatment conditions</w:t>
      </w:r>
      <w:r w:rsidR="00443C61">
        <w:rPr>
          <w:rFonts w:ascii="Arial" w:hAnsi="Arial" w:cs="Arial"/>
        </w:rPr>
        <w:t xml:space="preserve"> than in others. In all models, ‘Anonymous / Random’ </w:t>
      </w:r>
      <w:r w:rsidR="0071732A">
        <w:rPr>
          <w:rFonts w:ascii="Arial" w:hAnsi="Arial" w:cs="Arial"/>
        </w:rPr>
        <w:t>was</w:t>
      </w:r>
      <w:r w:rsidR="00443C61">
        <w:rPr>
          <w:rFonts w:ascii="Arial" w:hAnsi="Arial" w:cs="Arial"/>
        </w:rPr>
        <w:t xml:space="preserve"> set as the </w:t>
      </w:r>
      <w:r w:rsidR="00A94610">
        <w:rPr>
          <w:rFonts w:ascii="Arial" w:hAnsi="Arial" w:cs="Arial"/>
        </w:rPr>
        <w:t>reference</w:t>
      </w:r>
      <w:r w:rsidR="00443C61">
        <w:rPr>
          <w:rFonts w:ascii="Arial" w:hAnsi="Arial" w:cs="Arial"/>
        </w:rPr>
        <w:t xml:space="preserve"> category in treatment</w:t>
      </w:r>
      <w:r w:rsidR="00490A01">
        <w:rPr>
          <w:rFonts w:ascii="Arial" w:hAnsi="Arial" w:cs="Arial"/>
        </w:rPr>
        <w:t xml:space="preserve"> and we subsequently re-ordered the levels of this factor to test for differences between Knowledge/Random and Knowledge/Choice conditions.</w:t>
      </w:r>
    </w:p>
    <w:p w14:paraId="37CA245A" w14:textId="77777777" w:rsidR="00EA741E" w:rsidRDefault="00EA741E" w:rsidP="005F5496">
      <w:pPr>
        <w:spacing w:line="360" w:lineRule="auto"/>
        <w:jc w:val="both"/>
        <w:rPr>
          <w:rFonts w:ascii="Arial" w:hAnsi="Arial" w:cs="Arial"/>
        </w:rPr>
      </w:pPr>
    </w:p>
    <w:p w14:paraId="35A013DC" w14:textId="77777777" w:rsidR="00EA741E" w:rsidRPr="000918D6" w:rsidRDefault="00EA741E" w:rsidP="00EA741E">
      <w:pPr>
        <w:spacing w:line="360" w:lineRule="auto"/>
        <w:jc w:val="both"/>
        <w:rPr>
          <w:rFonts w:ascii="Arial" w:hAnsi="Arial" w:cs="Arial"/>
          <w:i/>
        </w:rPr>
      </w:pPr>
      <w:r w:rsidRPr="000918D6">
        <w:rPr>
          <w:rFonts w:ascii="Arial" w:hAnsi="Arial" w:cs="Arial"/>
          <w:i/>
        </w:rPr>
        <w:t>H2: Did investments in (a) third-party punishment and (b) help positively predict probability to be chosen as a social partner by bystanders?</w:t>
      </w:r>
    </w:p>
    <w:p w14:paraId="451F7CC4" w14:textId="2E17C641" w:rsidR="00EA741E" w:rsidRDefault="00EA741E" w:rsidP="005F5496">
      <w:pPr>
        <w:spacing w:line="360" w:lineRule="auto"/>
        <w:jc w:val="both"/>
        <w:rPr>
          <w:rFonts w:ascii="Arial" w:hAnsi="Arial" w:cs="Arial"/>
        </w:rPr>
      </w:pPr>
      <w:r>
        <w:rPr>
          <w:rFonts w:ascii="Arial" w:hAnsi="Arial" w:cs="Arial"/>
        </w:rPr>
        <w:t xml:space="preserve">To address this hypothesis, we performed two binomial tests to determine whether the higher-investing punisher (or helper) was more likely to be chosen by the bystander for the subsequent Trust Game. </w:t>
      </w:r>
      <w:r w:rsidR="00443C61">
        <w:rPr>
          <w:rFonts w:ascii="Arial" w:hAnsi="Arial" w:cs="Arial"/>
        </w:rPr>
        <w:t xml:space="preserve">We then used a Chi squared test to explore whether highest-investing helpers were more likely to be chosen than highest-investing punishers as partners. </w:t>
      </w:r>
    </w:p>
    <w:p w14:paraId="7596C70F" w14:textId="77777777" w:rsidR="00EA741E" w:rsidRDefault="00EA741E" w:rsidP="005F5496">
      <w:pPr>
        <w:spacing w:line="360" w:lineRule="auto"/>
        <w:jc w:val="both"/>
        <w:rPr>
          <w:rFonts w:ascii="Arial" w:hAnsi="Arial" w:cs="Arial"/>
        </w:rPr>
      </w:pPr>
    </w:p>
    <w:p w14:paraId="6BBC9842" w14:textId="77777777" w:rsidR="00EA741E" w:rsidRPr="00607FAA" w:rsidRDefault="00EA741E" w:rsidP="00EA741E">
      <w:pPr>
        <w:spacing w:line="360" w:lineRule="auto"/>
        <w:jc w:val="both"/>
        <w:rPr>
          <w:rFonts w:ascii="Arial" w:hAnsi="Arial" w:cs="Arial"/>
          <w:i/>
        </w:rPr>
      </w:pPr>
      <w:r w:rsidRPr="00607FAA">
        <w:rPr>
          <w:rFonts w:ascii="Arial" w:hAnsi="Arial" w:cs="Arial"/>
          <w:i/>
        </w:rPr>
        <w:t>H3: Were third-parties who invested more in (a) punishment and (b) help trusted more by bystanders?</w:t>
      </w:r>
    </w:p>
    <w:p w14:paraId="78AFB4AC" w14:textId="5E42CDB0" w:rsidR="00EA741E" w:rsidRDefault="0071732A" w:rsidP="005F5496">
      <w:pPr>
        <w:spacing w:line="360" w:lineRule="auto"/>
        <w:jc w:val="both"/>
        <w:rPr>
          <w:rFonts w:ascii="Arial" w:hAnsi="Arial" w:cs="Arial"/>
        </w:rPr>
      </w:pPr>
      <w:r>
        <w:rPr>
          <w:rFonts w:ascii="Arial" w:hAnsi="Arial" w:cs="Arial"/>
        </w:rPr>
        <w:t xml:space="preserve">We used a </w:t>
      </w:r>
      <w:r w:rsidR="00EA741E">
        <w:rPr>
          <w:rFonts w:ascii="Arial" w:hAnsi="Arial" w:cs="Arial"/>
        </w:rPr>
        <w:t>similar approach as for H1, by converting the amount entrusted to the third-party into a 3-level ordinal categorical variable</w:t>
      </w:r>
      <w:r>
        <w:rPr>
          <w:rFonts w:ascii="Arial" w:hAnsi="Arial" w:cs="Arial"/>
        </w:rPr>
        <w:t xml:space="preserve"> (1 = sent $0.00, 2 = sent&lt; $0.20, 3 = sent $0.20-$0.30)</w:t>
      </w:r>
      <w:r w:rsidR="00EA741E">
        <w:rPr>
          <w:rFonts w:ascii="Arial" w:hAnsi="Arial" w:cs="Arial"/>
        </w:rPr>
        <w:t xml:space="preserve"> and setting this term as the dependent variable in a single CLM. </w:t>
      </w:r>
      <w:r w:rsidR="0017267C">
        <w:rPr>
          <w:rFonts w:ascii="Arial" w:hAnsi="Arial" w:cs="Arial"/>
        </w:rPr>
        <w:t>We had 62, 98 and 138 data points in levels 1, 2 and 3, respectively. T</w:t>
      </w:r>
      <w:r w:rsidR="00EA741E">
        <w:rPr>
          <w:rFonts w:ascii="Arial" w:hAnsi="Arial" w:cs="Arial"/>
        </w:rPr>
        <w:t>he following explanatory terms</w:t>
      </w:r>
      <w:r w:rsidR="0017267C">
        <w:rPr>
          <w:rFonts w:ascii="Arial" w:hAnsi="Arial" w:cs="Arial"/>
        </w:rPr>
        <w:t xml:space="preserve"> were included in the model</w:t>
      </w:r>
      <w:r w:rsidR="00EA741E">
        <w:rPr>
          <w:rFonts w:ascii="Arial" w:hAnsi="Arial" w:cs="Arial"/>
        </w:rPr>
        <w:t>: invest (the amount the third-party invested in puni</w:t>
      </w:r>
      <w:r w:rsidR="00443C61">
        <w:rPr>
          <w:rFonts w:ascii="Arial" w:hAnsi="Arial" w:cs="Arial"/>
        </w:rPr>
        <w:t>shment / helping), condition (1/</w:t>
      </w:r>
      <w:r w:rsidR="00EA741E">
        <w:rPr>
          <w:rFonts w:ascii="Arial" w:hAnsi="Arial" w:cs="Arial"/>
        </w:rPr>
        <w:t xml:space="preserve">0, denoting whether the condition was punishment or help) and the two-way interaction between these terms. </w:t>
      </w:r>
    </w:p>
    <w:p w14:paraId="7CF5DB61" w14:textId="77777777" w:rsidR="00EA741E" w:rsidRDefault="00EA741E" w:rsidP="005F5496">
      <w:pPr>
        <w:spacing w:line="360" w:lineRule="auto"/>
        <w:jc w:val="both"/>
        <w:rPr>
          <w:rFonts w:ascii="Arial" w:hAnsi="Arial" w:cs="Arial"/>
        </w:rPr>
      </w:pPr>
    </w:p>
    <w:p w14:paraId="298F7C52" w14:textId="77777777" w:rsidR="00EA741E" w:rsidRPr="00607FAA" w:rsidRDefault="00EA741E" w:rsidP="00EA741E">
      <w:pPr>
        <w:spacing w:line="360" w:lineRule="auto"/>
        <w:jc w:val="both"/>
        <w:rPr>
          <w:rFonts w:ascii="Arial" w:hAnsi="Arial" w:cs="Arial"/>
          <w:i/>
        </w:rPr>
      </w:pPr>
      <w:r w:rsidRPr="00607FAA">
        <w:rPr>
          <w:rFonts w:ascii="Arial" w:hAnsi="Arial" w:cs="Arial"/>
          <w:i/>
        </w:rPr>
        <w:lastRenderedPageBreak/>
        <w:t>H4: Were third-parties who invested more in (a) punishment and (b) help more trustworthy?</w:t>
      </w:r>
    </w:p>
    <w:p w14:paraId="2742F03B" w14:textId="7B81389C" w:rsidR="00EA741E" w:rsidRPr="00EA741E" w:rsidRDefault="00EA741E" w:rsidP="005F5496">
      <w:pPr>
        <w:spacing w:line="360" w:lineRule="auto"/>
        <w:jc w:val="both"/>
        <w:rPr>
          <w:rFonts w:ascii="Arial" w:hAnsi="Arial" w:cs="Arial"/>
        </w:rPr>
      </w:pPr>
      <w:r>
        <w:rPr>
          <w:rFonts w:ascii="Arial" w:hAnsi="Arial" w:cs="Arial"/>
        </w:rPr>
        <w:t xml:space="preserve">We used a similar approach as for H1 and H3, by converting the </w:t>
      </w:r>
      <w:r w:rsidR="0071732A">
        <w:rPr>
          <w:rFonts w:ascii="Arial" w:hAnsi="Arial" w:cs="Arial"/>
        </w:rPr>
        <w:t>proportion</w:t>
      </w:r>
      <w:r>
        <w:rPr>
          <w:rFonts w:ascii="Arial" w:hAnsi="Arial" w:cs="Arial"/>
        </w:rPr>
        <w:t xml:space="preserve"> returned to the bystander into a 3-level ordinal categorical variable</w:t>
      </w:r>
      <w:r w:rsidR="0071732A">
        <w:rPr>
          <w:rFonts w:ascii="Arial" w:hAnsi="Arial" w:cs="Arial"/>
        </w:rPr>
        <w:t xml:space="preserve"> (1 = returned 0, 2 = returned &lt; 40%, 3 = returned &gt; 40 %)</w:t>
      </w:r>
      <w:r>
        <w:rPr>
          <w:rFonts w:ascii="Arial" w:hAnsi="Arial" w:cs="Arial"/>
        </w:rPr>
        <w:t xml:space="preserve"> and setting this as the dependent variable in a CLM. </w:t>
      </w:r>
      <w:r w:rsidR="0017267C">
        <w:rPr>
          <w:rFonts w:ascii="Arial" w:hAnsi="Arial" w:cs="Arial"/>
        </w:rPr>
        <w:t xml:space="preserve">We had 106, 116 and 227 data points in </w:t>
      </w:r>
      <w:r w:rsidR="00490A01">
        <w:rPr>
          <w:rFonts w:ascii="Arial" w:hAnsi="Arial" w:cs="Arial"/>
        </w:rPr>
        <w:t xml:space="preserve">categories </w:t>
      </w:r>
      <w:r w:rsidR="0017267C">
        <w:rPr>
          <w:rFonts w:ascii="Arial" w:hAnsi="Arial" w:cs="Arial"/>
        </w:rPr>
        <w:t xml:space="preserve">1, 2 and 3 of the ordinal categorical response term. </w:t>
      </w:r>
      <w:r>
        <w:rPr>
          <w:rFonts w:ascii="Arial" w:hAnsi="Arial" w:cs="Arial"/>
        </w:rPr>
        <w:t xml:space="preserve">The same explanatory terms as for H3 were used. </w:t>
      </w:r>
    </w:p>
    <w:p w14:paraId="7853D8F5" w14:textId="77777777" w:rsidR="001C59E2" w:rsidRPr="00EE11A3" w:rsidRDefault="001C59E2" w:rsidP="005F5496">
      <w:pPr>
        <w:spacing w:line="360" w:lineRule="auto"/>
        <w:jc w:val="both"/>
        <w:rPr>
          <w:rFonts w:ascii="Arial" w:hAnsi="Arial" w:cs="Arial"/>
        </w:rPr>
      </w:pPr>
    </w:p>
    <w:p w14:paraId="617A220A" w14:textId="13B14D4A" w:rsidR="008F5ECF" w:rsidRPr="00EE11A3" w:rsidRDefault="008F5ECF" w:rsidP="008D4981">
      <w:pPr>
        <w:spacing w:line="360" w:lineRule="auto"/>
        <w:jc w:val="both"/>
        <w:outlineLvl w:val="0"/>
        <w:rPr>
          <w:rFonts w:ascii="Arial" w:hAnsi="Arial" w:cs="Arial"/>
          <w:b/>
        </w:rPr>
      </w:pPr>
      <w:bookmarkStart w:id="1" w:name="_Hlk505010125"/>
      <w:r w:rsidRPr="00EE11A3">
        <w:rPr>
          <w:rFonts w:ascii="Arial" w:hAnsi="Arial" w:cs="Arial"/>
          <w:b/>
        </w:rPr>
        <w:t>Results</w:t>
      </w:r>
    </w:p>
    <w:bookmarkEnd w:id="1"/>
    <w:p w14:paraId="1ADB72CD" w14:textId="71AC9368" w:rsidR="00EE11A3" w:rsidRPr="00EE11A3" w:rsidRDefault="00EE11A3" w:rsidP="00EE11A3">
      <w:pPr>
        <w:spacing w:line="360" w:lineRule="auto"/>
        <w:jc w:val="both"/>
        <w:rPr>
          <w:rFonts w:ascii="Arial" w:hAnsi="Arial" w:cs="Arial"/>
          <w:b/>
        </w:rPr>
      </w:pPr>
      <w:r w:rsidRPr="00EE11A3">
        <w:rPr>
          <w:rFonts w:ascii="Arial" w:hAnsi="Arial" w:cs="Arial"/>
          <w:b/>
        </w:rPr>
        <w:t>H1: Does the possibility for partner choice leads to higher investments in (a) third-party punishment and (b) costly helpful actions?</w:t>
      </w:r>
    </w:p>
    <w:p w14:paraId="4A9E49DE" w14:textId="00BEF37A" w:rsidR="00443C61" w:rsidRDefault="00607FAA" w:rsidP="00032E7E">
      <w:pPr>
        <w:spacing w:line="360" w:lineRule="auto"/>
        <w:jc w:val="both"/>
        <w:rPr>
          <w:rFonts w:ascii="Arial" w:hAnsi="Arial" w:cs="Arial"/>
        </w:rPr>
      </w:pPr>
      <w:r>
        <w:rPr>
          <w:rFonts w:ascii="Arial" w:hAnsi="Arial" w:cs="Arial"/>
        </w:rPr>
        <w:t xml:space="preserve">Most participants </w:t>
      </w:r>
      <w:r w:rsidR="008223E1">
        <w:rPr>
          <w:rFonts w:ascii="Arial" w:hAnsi="Arial" w:cs="Arial"/>
        </w:rPr>
        <w:t xml:space="preserve">(255/443, 57.6%) </w:t>
      </w:r>
      <w:r>
        <w:rPr>
          <w:rFonts w:ascii="Arial" w:hAnsi="Arial" w:cs="Arial"/>
        </w:rPr>
        <w:t>did not</w:t>
      </w:r>
      <w:r w:rsidR="00032E7E">
        <w:rPr>
          <w:rFonts w:ascii="Arial" w:hAnsi="Arial" w:cs="Arial"/>
        </w:rPr>
        <w:t xml:space="preserve"> punish the selfish dictator. The mean </w:t>
      </w:r>
      <w:r w:rsidR="009F448B">
        <w:rPr>
          <w:rFonts w:ascii="Arial" w:hAnsi="Arial" w:cs="Arial"/>
        </w:rPr>
        <w:t xml:space="preserve">(± se) </w:t>
      </w:r>
      <w:r w:rsidR="00032E7E">
        <w:rPr>
          <w:rFonts w:ascii="Arial" w:hAnsi="Arial" w:cs="Arial"/>
        </w:rPr>
        <w:t xml:space="preserve">amount </w:t>
      </w:r>
      <w:r w:rsidR="008223E1">
        <w:rPr>
          <w:rFonts w:ascii="Arial" w:hAnsi="Arial" w:cs="Arial"/>
        </w:rPr>
        <w:t>invested in punishment was $0.09</w:t>
      </w:r>
      <w:r w:rsidR="00032E7E">
        <w:rPr>
          <w:rFonts w:ascii="Arial" w:hAnsi="Arial" w:cs="Arial"/>
        </w:rPr>
        <w:t xml:space="preserve"> ± 0.01</w:t>
      </w:r>
      <w:r w:rsidR="008223E1">
        <w:rPr>
          <w:rFonts w:ascii="Arial" w:hAnsi="Arial" w:cs="Arial"/>
        </w:rPr>
        <w:t>, with players investing anything from $0.00 to $0.45 to punish a third-party</w:t>
      </w:r>
      <w:r w:rsidR="00032E7E">
        <w:rPr>
          <w:rFonts w:ascii="Arial" w:hAnsi="Arial" w:cs="Arial"/>
        </w:rPr>
        <w:t>. Investing nothing was also the most common decision in the help condition, with 131/459 (28.5%) individuals investing nothing to help a receiver</w:t>
      </w:r>
      <w:r w:rsidR="008223E1">
        <w:rPr>
          <w:rFonts w:ascii="Arial" w:hAnsi="Arial" w:cs="Arial"/>
        </w:rPr>
        <w:t xml:space="preserve"> (range: $0.00-$0.45)</w:t>
      </w:r>
      <w:r w:rsidR="00032E7E">
        <w:rPr>
          <w:rFonts w:ascii="Arial" w:hAnsi="Arial" w:cs="Arial"/>
        </w:rPr>
        <w:t xml:space="preserve">. However, the mean amount invested in help </w:t>
      </w:r>
      <w:r w:rsidR="000713ED">
        <w:rPr>
          <w:rFonts w:ascii="Arial" w:hAnsi="Arial" w:cs="Arial"/>
        </w:rPr>
        <w:t xml:space="preserve">($0.16 ± 0.01) </w:t>
      </w:r>
      <w:r w:rsidR="00032E7E">
        <w:rPr>
          <w:rFonts w:ascii="Arial" w:hAnsi="Arial" w:cs="Arial"/>
        </w:rPr>
        <w:t>was higher than mean amount invested in punishment</w:t>
      </w:r>
      <w:r w:rsidR="000713ED">
        <w:rPr>
          <w:rFonts w:ascii="Arial" w:hAnsi="Arial" w:cs="Arial"/>
        </w:rPr>
        <w:t xml:space="preserve"> (</w:t>
      </w:r>
      <w:r w:rsidR="00032E7E">
        <w:rPr>
          <w:rFonts w:ascii="Arial" w:hAnsi="Arial" w:cs="Arial"/>
        </w:rPr>
        <w:t xml:space="preserve">Wilcoxon test, W = 68998, p &lt; 0.001). </w:t>
      </w:r>
    </w:p>
    <w:p w14:paraId="514533C5" w14:textId="77777777" w:rsidR="00443C61" w:rsidRDefault="00443C61" w:rsidP="00032E7E">
      <w:pPr>
        <w:spacing w:line="360" w:lineRule="auto"/>
        <w:jc w:val="both"/>
        <w:rPr>
          <w:rFonts w:ascii="Arial" w:hAnsi="Arial" w:cs="Arial"/>
        </w:rPr>
      </w:pPr>
    </w:p>
    <w:p w14:paraId="10CE77CB" w14:textId="78404948" w:rsidR="00B9106B" w:rsidRDefault="000713ED" w:rsidP="00032E7E">
      <w:pPr>
        <w:spacing w:line="360" w:lineRule="auto"/>
        <w:jc w:val="both"/>
        <w:rPr>
          <w:rFonts w:ascii="Arial" w:hAnsi="Arial" w:cs="Arial"/>
        </w:rPr>
      </w:pPr>
      <w:r>
        <w:rPr>
          <w:rFonts w:ascii="Arial" w:hAnsi="Arial" w:cs="Arial"/>
        </w:rPr>
        <w:t>I</w:t>
      </w:r>
      <w:r w:rsidR="0044507A">
        <w:rPr>
          <w:rFonts w:ascii="Arial" w:hAnsi="Arial" w:cs="Arial"/>
        </w:rPr>
        <w:t xml:space="preserve">nvestment in third-party punishment was higher in both </w:t>
      </w:r>
      <w:r w:rsidR="00372E0F">
        <w:rPr>
          <w:rFonts w:ascii="Arial" w:hAnsi="Arial" w:cs="Arial"/>
        </w:rPr>
        <w:t>Knowledge</w:t>
      </w:r>
      <w:r w:rsidR="0044507A">
        <w:rPr>
          <w:rFonts w:ascii="Arial" w:hAnsi="Arial" w:cs="Arial"/>
        </w:rPr>
        <w:t xml:space="preserve"> / Random and </w:t>
      </w:r>
      <w:r w:rsidR="00372E0F">
        <w:rPr>
          <w:rFonts w:ascii="Arial" w:hAnsi="Arial" w:cs="Arial"/>
        </w:rPr>
        <w:t xml:space="preserve">Knowledge </w:t>
      </w:r>
      <w:r w:rsidR="0044507A">
        <w:rPr>
          <w:rFonts w:ascii="Arial" w:hAnsi="Arial" w:cs="Arial"/>
        </w:rPr>
        <w:t xml:space="preserve">/ Choice treatments, compared to </w:t>
      </w:r>
      <w:r w:rsidR="00372E0F">
        <w:rPr>
          <w:rFonts w:ascii="Arial" w:hAnsi="Arial" w:cs="Arial"/>
        </w:rPr>
        <w:t>baseline (</w:t>
      </w:r>
      <w:r w:rsidR="0044507A">
        <w:rPr>
          <w:rFonts w:ascii="Arial" w:hAnsi="Arial" w:cs="Arial"/>
        </w:rPr>
        <w:t>Anonymous / Random</w:t>
      </w:r>
      <w:r w:rsidR="00372E0F">
        <w:rPr>
          <w:rFonts w:ascii="Arial" w:hAnsi="Arial" w:cs="Arial"/>
        </w:rPr>
        <w:t>)</w:t>
      </w:r>
      <w:r w:rsidR="0044507A">
        <w:rPr>
          <w:rFonts w:ascii="Arial" w:hAnsi="Arial" w:cs="Arial"/>
        </w:rPr>
        <w:t xml:space="preserve">, </w:t>
      </w:r>
      <w:r>
        <w:rPr>
          <w:rFonts w:ascii="Arial" w:hAnsi="Arial" w:cs="Arial"/>
        </w:rPr>
        <w:t xml:space="preserve">but </w:t>
      </w:r>
      <w:r w:rsidR="0044507A">
        <w:rPr>
          <w:rFonts w:ascii="Arial" w:hAnsi="Arial" w:cs="Arial"/>
        </w:rPr>
        <w:t>these effects were not significant at conventional levels (95 % credible intervals for both posterior means included zero, Table 1</w:t>
      </w:r>
      <w:r w:rsidR="00B9106B">
        <w:rPr>
          <w:rFonts w:ascii="Arial" w:hAnsi="Arial" w:cs="Arial"/>
        </w:rPr>
        <w:t>, Figure 1</w:t>
      </w:r>
      <w:r w:rsidR="00CF6A35">
        <w:rPr>
          <w:rFonts w:ascii="Arial" w:hAnsi="Arial" w:cs="Arial"/>
        </w:rPr>
        <w:t>a, Figure 2a</w:t>
      </w:r>
      <w:r w:rsidR="0044507A">
        <w:rPr>
          <w:rFonts w:ascii="Arial" w:hAnsi="Arial" w:cs="Arial"/>
        </w:rPr>
        <w:t xml:space="preserve">). </w:t>
      </w:r>
      <w:r w:rsidR="00D82A60">
        <w:rPr>
          <w:rFonts w:ascii="Arial" w:hAnsi="Arial" w:cs="Arial"/>
        </w:rPr>
        <w:t xml:space="preserve">Due to high levels of failed comprehension in the task, we re-ran the model excluding </w:t>
      </w:r>
      <w:r w:rsidR="00B9106B">
        <w:rPr>
          <w:rFonts w:ascii="Arial" w:hAnsi="Arial" w:cs="Arial"/>
        </w:rPr>
        <w:t xml:space="preserve">the </w:t>
      </w:r>
      <w:r w:rsidR="00372E0F">
        <w:rPr>
          <w:rFonts w:ascii="Arial" w:hAnsi="Arial" w:cs="Arial"/>
        </w:rPr>
        <w:t>128 /</w:t>
      </w:r>
      <w:r w:rsidR="00B9106B">
        <w:rPr>
          <w:rFonts w:ascii="Arial" w:hAnsi="Arial" w:cs="Arial"/>
        </w:rPr>
        <w:t xml:space="preserve"> </w:t>
      </w:r>
      <w:r w:rsidR="00372E0F">
        <w:rPr>
          <w:rFonts w:ascii="Arial" w:hAnsi="Arial" w:cs="Arial"/>
        </w:rPr>
        <w:t xml:space="preserve">443 </w:t>
      </w:r>
      <w:r w:rsidR="00D82A60">
        <w:rPr>
          <w:rFonts w:ascii="Arial" w:hAnsi="Arial" w:cs="Arial"/>
        </w:rPr>
        <w:t xml:space="preserve">participants who had failed one of the five comprehension questions </w:t>
      </w:r>
      <w:r w:rsidR="00B9106B">
        <w:rPr>
          <w:rFonts w:ascii="Arial" w:hAnsi="Arial" w:cs="Arial"/>
        </w:rPr>
        <w:t xml:space="preserve">concerning the incentives surrounding the investment in third-party punishment. In this reduced model, we detected a positive effect of Knowledge / Choice (relative to </w:t>
      </w:r>
      <w:r w:rsidR="00372E0F">
        <w:rPr>
          <w:rFonts w:ascii="Arial" w:hAnsi="Arial" w:cs="Arial"/>
        </w:rPr>
        <w:t>baseline</w:t>
      </w:r>
      <w:r w:rsidR="00B9106B">
        <w:rPr>
          <w:rFonts w:ascii="Arial" w:hAnsi="Arial" w:cs="Arial"/>
        </w:rPr>
        <w:t xml:space="preserve">) on punishment investment (estimate = 0.35, error = 0.17, CI: 0.02, 0.67). </w:t>
      </w:r>
      <w:r w:rsidR="00CF6A35">
        <w:rPr>
          <w:rFonts w:ascii="Arial" w:hAnsi="Arial" w:cs="Arial"/>
        </w:rPr>
        <w:t xml:space="preserve">Analysing the same data using non-parametric frequentist methods, all </w:t>
      </w:r>
      <w:r w:rsidR="0039653C">
        <w:rPr>
          <w:rFonts w:ascii="Arial" w:hAnsi="Arial" w:cs="Arial"/>
        </w:rPr>
        <w:t xml:space="preserve">effects were in the same direction, </w:t>
      </w:r>
      <w:r w:rsidR="00CF6A35">
        <w:rPr>
          <w:rFonts w:ascii="Arial" w:hAnsi="Arial" w:cs="Arial"/>
        </w:rPr>
        <w:t>but</w:t>
      </w:r>
      <w:r w:rsidR="0039653C">
        <w:rPr>
          <w:rFonts w:ascii="Arial" w:hAnsi="Arial" w:cs="Arial"/>
        </w:rPr>
        <w:t xml:space="preserve"> people punished more in the Knowledge Choice </w:t>
      </w:r>
      <w:r w:rsidR="00B72C15">
        <w:rPr>
          <w:rFonts w:ascii="Arial" w:hAnsi="Arial" w:cs="Arial"/>
        </w:rPr>
        <w:t>treatment</w:t>
      </w:r>
      <w:r w:rsidR="0039653C">
        <w:rPr>
          <w:rFonts w:ascii="Arial" w:hAnsi="Arial" w:cs="Arial"/>
        </w:rPr>
        <w:t xml:space="preserve"> relative to baseline in the full sample </w:t>
      </w:r>
      <w:r w:rsidR="004C1DC8">
        <w:rPr>
          <w:rFonts w:ascii="Arial" w:hAnsi="Arial" w:cs="Arial"/>
        </w:rPr>
        <w:t>but</w:t>
      </w:r>
      <w:r w:rsidR="00786490">
        <w:rPr>
          <w:rFonts w:ascii="Arial" w:hAnsi="Arial" w:cs="Arial"/>
        </w:rPr>
        <w:t xml:space="preserve"> </w:t>
      </w:r>
      <w:r w:rsidR="0039653C">
        <w:rPr>
          <w:rFonts w:ascii="Arial" w:hAnsi="Arial" w:cs="Arial"/>
        </w:rPr>
        <w:t>not in the reduced sample (full sample: p = 0.</w:t>
      </w:r>
      <w:r w:rsidR="00CF6A35">
        <w:rPr>
          <w:rFonts w:ascii="Arial" w:hAnsi="Arial" w:cs="Arial"/>
        </w:rPr>
        <w:t>0</w:t>
      </w:r>
      <w:r w:rsidR="0039653C">
        <w:rPr>
          <w:rFonts w:ascii="Arial" w:hAnsi="Arial" w:cs="Arial"/>
        </w:rPr>
        <w:t xml:space="preserve">27, reduced sample: p = 0.16, full analyses presented in Supplementary Information). </w:t>
      </w:r>
      <w:r w:rsidR="00B9106B">
        <w:rPr>
          <w:rFonts w:ascii="Arial" w:hAnsi="Arial" w:cs="Arial"/>
        </w:rPr>
        <w:t>Investments in the Knowledge / Random condition were not significantly different to baseline (estimate = 0.24,</w:t>
      </w:r>
      <w:r w:rsidR="00372E0F">
        <w:rPr>
          <w:rFonts w:ascii="Arial" w:hAnsi="Arial" w:cs="Arial"/>
        </w:rPr>
        <w:t xml:space="preserve"> error = 0.17, CI: -0.11, 0.56) and there was no significant increase in punishment investment in the Knowledge / Choice condition compare to Knowledge / Random (estimate = -0.12, error = 0.16, CI: -0.43, 0.21)</w:t>
      </w:r>
      <w:r>
        <w:rPr>
          <w:rFonts w:ascii="Arial" w:hAnsi="Arial" w:cs="Arial"/>
        </w:rPr>
        <w:t>.</w:t>
      </w:r>
      <w:r w:rsidR="0039653C">
        <w:rPr>
          <w:rFonts w:ascii="Arial" w:hAnsi="Arial" w:cs="Arial"/>
        </w:rPr>
        <w:t xml:space="preserve"> Outputs based on frequentist analyses (see SI) were consistent</w:t>
      </w:r>
      <w:r w:rsidR="00305660">
        <w:rPr>
          <w:rFonts w:ascii="Arial" w:hAnsi="Arial" w:cs="Arial"/>
        </w:rPr>
        <w:t xml:space="preserve"> with</w:t>
      </w:r>
      <w:r w:rsidR="0039653C">
        <w:rPr>
          <w:rFonts w:ascii="Arial" w:hAnsi="Arial" w:cs="Arial"/>
        </w:rPr>
        <w:t xml:space="preserve"> these latter two results. </w:t>
      </w:r>
    </w:p>
    <w:p w14:paraId="3DE64AC4" w14:textId="77777777" w:rsidR="00B9106B" w:rsidRDefault="00B9106B" w:rsidP="00032E7E">
      <w:pPr>
        <w:spacing w:line="360" w:lineRule="auto"/>
        <w:jc w:val="both"/>
        <w:rPr>
          <w:rFonts w:ascii="Arial" w:hAnsi="Arial" w:cs="Arial"/>
        </w:rPr>
      </w:pPr>
    </w:p>
    <w:p w14:paraId="5E3FBBDD" w14:textId="5B11BEAE" w:rsidR="00372E0F" w:rsidRDefault="00B9106B" w:rsidP="00032E7E">
      <w:pPr>
        <w:spacing w:line="360" w:lineRule="auto"/>
        <w:jc w:val="both"/>
        <w:rPr>
          <w:rFonts w:ascii="Arial" w:hAnsi="Arial" w:cs="Arial"/>
        </w:rPr>
      </w:pPr>
      <w:r>
        <w:rPr>
          <w:rFonts w:ascii="Arial" w:hAnsi="Arial" w:cs="Arial"/>
        </w:rPr>
        <w:t>I</w:t>
      </w:r>
      <w:r w:rsidR="0044507A">
        <w:rPr>
          <w:rFonts w:ascii="Arial" w:hAnsi="Arial" w:cs="Arial"/>
        </w:rPr>
        <w:t xml:space="preserve">nvestment in third-party helping was affected by treatment, with third-parties investing more in the Knowledge / Choice </w:t>
      </w:r>
      <w:r w:rsidR="00CF6A35">
        <w:rPr>
          <w:rFonts w:ascii="Arial" w:hAnsi="Arial" w:cs="Arial"/>
        </w:rPr>
        <w:t xml:space="preserve">treatment </w:t>
      </w:r>
      <w:r w:rsidR="0044507A">
        <w:rPr>
          <w:rFonts w:ascii="Arial" w:hAnsi="Arial" w:cs="Arial"/>
        </w:rPr>
        <w:t xml:space="preserve">(compared to </w:t>
      </w:r>
      <w:r w:rsidR="00372E0F">
        <w:rPr>
          <w:rFonts w:ascii="Arial" w:hAnsi="Arial" w:cs="Arial"/>
        </w:rPr>
        <w:t>baseline</w:t>
      </w:r>
      <w:r w:rsidR="0044507A">
        <w:rPr>
          <w:rFonts w:ascii="Arial" w:hAnsi="Arial" w:cs="Arial"/>
        </w:rPr>
        <w:t xml:space="preserve">, Table 2). </w:t>
      </w:r>
      <w:r w:rsidR="00843DA4">
        <w:rPr>
          <w:rFonts w:ascii="Arial" w:hAnsi="Arial" w:cs="Arial"/>
        </w:rPr>
        <w:t>When comparing the Random/Knowledge treatment to baseline, we find a discrepancy in results between the Bayesian and frequentist</w:t>
      </w:r>
      <w:r w:rsidR="00305660">
        <w:rPr>
          <w:rFonts w:ascii="Arial" w:hAnsi="Arial" w:cs="Arial"/>
        </w:rPr>
        <w:t xml:space="preserve"> analyses</w:t>
      </w:r>
      <w:r w:rsidR="00843DA4">
        <w:rPr>
          <w:rFonts w:ascii="Arial" w:hAnsi="Arial" w:cs="Arial"/>
        </w:rPr>
        <w:t>: these two treatments were not significantly different in the Bayesian analysis (Table 2), but were significantly different in the frequentist analysis</w:t>
      </w:r>
      <w:r w:rsidR="0039653C">
        <w:rPr>
          <w:rFonts w:ascii="Arial" w:hAnsi="Arial" w:cs="Arial"/>
        </w:rPr>
        <w:t xml:space="preserve"> in both the full (p&lt; 0.001) and reduced (p = 0.008) sample (see SI for all details). W</w:t>
      </w:r>
      <w:r w:rsidR="00372E0F">
        <w:rPr>
          <w:rFonts w:ascii="Arial" w:hAnsi="Arial" w:cs="Arial"/>
        </w:rPr>
        <w:t xml:space="preserve">e found no difference between Knowledge / Random and Knowledge / Choice </w:t>
      </w:r>
      <w:r w:rsidR="00CF6A35">
        <w:rPr>
          <w:rFonts w:ascii="Arial" w:hAnsi="Arial" w:cs="Arial"/>
        </w:rPr>
        <w:t xml:space="preserve">treatments </w:t>
      </w:r>
      <w:r w:rsidR="00372E0F">
        <w:rPr>
          <w:rFonts w:ascii="Arial" w:hAnsi="Arial" w:cs="Arial"/>
        </w:rPr>
        <w:t>(es</w:t>
      </w:r>
      <w:r w:rsidR="000713ED">
        <w:rPr>
          <w:rFonts w:ascii="Arial" w:hAnsi="Arial" w:cs="Arial"/>
        </w:rPr>
        <w:t>timate = -0.29, error = 0.22, CI</w:t>
      </w:r>
      <w:r w:rsidR="00372E0F">
        <w:rPr>
          <w:rFonts w:ascii="Arial" w:hAnsi="Arial" w:cs="Arial"/>
        </w:rPr>
        <w:t>: -0.73, 0.14</w:t>
      </w:r>
      <w:r w:rsidR="0039653C">
        <w:rPr>
          <w:rFonts w:ascii="Arial" w:hAnsi="Arial" w:cs="Arial"/>
        </w:rPr>
        <w:t xml:space="preserve">), a result that was also supported by our frequentist analyses. </w:t>
      </w:r>
    </w:p>
    <w:p w14:paraId="1B85EFE4" w14:textId="77777777" w:rsidR="00372E0F" w:rsidRDefault="00372E0F" w:rsidP="00032E7E">
      <w:pPr>
        <w:spacing w:line="360" w:lineRule="auto"/>
        <w:jc w:val="both"/>
        <w:rPr>
          <w:rFonts w:ascii="Arial" w:hAnsi="Arial" w:cs="Arial"/>
        </w:rPr>
      </w:pPr>
    </w:p>
    <w:p w14:paraId="3F755A98" w14:textId="73D19067" w:rsidR="00A94610" w:rsidRDefault="00372E0F" w:rsidP="00032E7E">
      <w:pPr>
        <w:spacing w:line="360" w:lineRule="auto"/>
        <w:jc w:val="both"/>
        <w:rPr>
          <w:rFonts w:ascii="Arial" w:hAnsi="Arial" w:cs="Arial"/>
        </w:rPr>
      </w:pPr>
      <w:r>
        <w:rPr>
          <w:rFonts w:ascii="Arial" w:hAnsi="Arial" w:cs="Arial"/>
        </w:rPr>
        <w:t>P</w:t>
      </w:r>
      <w:r w:rsidR="0044507A">
        <w:rPr>
          <w:rFonts w:ascii="Arial" w:hAnsi="Arial" w:cs="Arial"/>
        </w:rPr>
        <w:t xml:space="preserve">eople who failed comprehension checks </w:t>
      </w:r>
      <w:r>
        <w:rPr>
          <w:rFonts w:ascii="Arial" w:hAnsi="Arial" w:cs="Arial"/>
        </w:rPr>
        <w:t>invested</w:t>
      </w:r>
      <w:r w:rsidR="0044507A">
        <w:rPr>
          <w:rFonts w:ascii="Arial" w:hAnsi="Arial" w:cs="Arial"/>
        </w:rPr>
        <w:t xml:space="preserve"> less in third-party helping</w:t>
      </w:r>
      <w:r>
        <w:rPr>
          <w:rFonts w:ascii="Arial" w:hAnsi="Arial" w:cs="Arial"/>
        </w:rPr>
        <w:t xml:space="preserve"> (Table 2)</w:t>
      </w:r>
      <w:r w:rsidR="0044507A">
        <w:rPr>
          <w:rFonts w:ascii="Arial" w:hAnsi="Arial" w:cs="Arial"/>
        </w:rPr>
        <w:t xml:space="preserve">. </w:t>
      </w:r>
      <w:r>
        <w:rPr>
          <w:rFonts w:ascii="Arial" w:hAnsi="Arial" w:cs="Arial"/>
        </w:rPr>
        <w:t>Re-running</w:t>
      </w:r>
      <w:r w:rsidR="00B9106B">
        <w:rPr>
          <w:rFonts w:ascii="Arial" w:hAnsi="Arial" w:cs="Arial"/>
        </w:rPr>
        <w:t xml:space="preserve"> the model, excluding the 164 / 459 participants who failed one of the five investment comprehension questions, </w:t>
      </w:r>
      <w:r>
        <w:rPr>
          <w:rFonts w:ascii="Arial" w:hAnsi="Arial" w:cs="Arial"/>
        </w:rPr>
        <w:t>revealed</w:t>
      </w:r>
      <w:r w:rsidR="00B9106B">
        <w:rPr>
          <w:rFonts w:ascii="Arial" w:hAnsi="Arial" w:cs="Arial"/>
        </w:rPr>
        <w:t xml:space="preserve"> that investments were higher in both the Knowledge / Random</w:t>
      </w:r>
      <w:r>
        <w:rPr>
          <w:rFonts w:ascii="Arial" w:hAnsi="Arial" w:cs="Arial"/>
        </w:rPr>
        <w:t xml:space="preserve"> treatment</w:t>
      </w:r>
      <w:r w:rsidR="00B9106B">
        <w:rPr>
          <w:rFonts w:ascii="Arial" w:hAnsi="Arial" w:cs="Arial"/>
        </w:rPr>
        <w:t xml:space="preserve"> (estimate = 0.58, error = 0.16, CI: 0.25, 0.89) and the Knowledge / Choice</w:t>
      </w:r>
      <w:r>
        <w:rPr>
          <w:rFonts w:ascii="Arial" w:hAnsi="Arial" w:cs="Arial"/>
        </w:rPr>
        <w:t xml:space="preserve"> treatment</w:t>
      </w:r>
      <w:r w:rsidR="00B9106B">
        <w:rPr>
          <w:rFonts w:ascii="Arial" w:hAnsi="Arial" w:cs="Arial"/>
        </w:rPr>
        <w:t xml:space="preserve"> (estimate = 0.66, error = 0.16, CI: 0.35, 0.97), relative to baseline.</w:t>
      </w:r>
      <w:r w:rsidR="00D709BD">
        <w:rPr>
          <w:rFonts w:ascii="Arial" w:hAnsi="Arial" w:cs="Arial"/>
        </w:rPr>
        <w:t xml:space="preserve"> Post-hoc comparisons revealed no difference between Knowledge / Choice and Knowledge / Random treatments (</w:t>
      </w:r>
      <w:r>
        <w:rPr>
          <w:rFonts w:ascii="Arial" w:hAnsi="Arial" w:cs="Arial"/>
        </w:rPr>
        <w:t>estimate = -0.08, error = 0.16, CI: -0.39, 0.24</w:t>
      </w:r>
      <w:r w:rsidR="00D709BD">
        <w:rPr>
          <w:rFonts w:ascii="Arial" w:hAnsi="Arial" w:cs="Arial"/>
        </w:rPr>
        <w:t xml:space="preserve">). </w:t>
      </w:r>
    </w:p>
    <w:p w14:paraId="61BD5350" w14:textId="77777777" w:rsidR="00D709BD" w:rsidRDefault="00D709BD">
      <w:pPr>
        <w:rPr>
          <w:rFonts w:ascii="Arial" w:hAnsi="Arial" w:cs="Arial"/>
        </w:rPr>
      </w:pPr>
      <w:r>
        <w:rPr>
          <w:rFonts w:ascii="Arial" w:hAnsi="Arial" w:cs="Arial"/>
        </w:rPr>
        <w:br w:type="page"/>
      </w:r>
    </w:p>
    <w:p w14:paraId="7DF1D51E" w14:textId="77777777" w:rsidR="00032E7E" w:rsidRPr="00856FA6" w:rsidRDefault="00032E7E" w:rsidP="00032E7E">
      <w:pPr>
        <w:spacing w:line="360" w:lineRule="auto"/>
        <w:jc w:val="both"/>
        <w:rPr>
          <w:rFonts w:ascii="Arial" w:hAnsi="Arial" w:cs="Arial"/>
        </w:rPr>
      </w:pPr>
    </w:p>
    <w:tbl>
      <w:tblPr>
        <w:tblW w:w="0" w:type="auto"/>
        <w:tblLayout w:type="fixed"/>
        <w:tblLook w:val="0000" w:firstRow="0" w:lastRow="0" w:firstColumn="0" w:lastColumn="0" w:noHBand="0" w:noVBand="0"/>
      </w:tblPr>
      <w:tblGrid>
        <w:gridCol w:w="3228"/>
        <w:gridCol w:w="1308"/>
        <w:gridCol w:w="1241"/>
        <w:gridCol w:w="1798"/>
      </w:tblGrid>
      <w:tr w:rsidR="00A94610" w14:paraId="35C89FA8" w14:textId="77777777" w:rsidTr="001277B7">
        <w:trPr>
          <w:trHeight w:val="576"/>
        </w:trPr>
        <w:tc>
          <w:tcPr>
            <w:tcW w:w="3228" w:type="dxa"/>
            <w:tcBorders>
              <w:top w:val="single" w:sz="20" w:space="0" w:color="000000"/>
              <w:bottom w:val="single" w:sz="8" w:space="0" w:color="000000"/>
            </w:tcBorders>
            <w:shd w:val="clear" w:color="auto" w:fill="FFFFFF"/>
            <w:vAlign w:val="center"/>
          </w:tcPr>
          <w:p w14:paraId="57378B51" w14:textId="77777777" w:rsidR="00A94610" w:rsidRPr="00EC0AC0" w:rsidRDefault="00A94610" w:rsidP="000916A9">
            <w:pPr>
              <w:rPr>
                <w:rFonts w:ascii="Arial" w:hAnsi="Arial" w:cs="Arial"/>
                <w:b/>
              </w:rPr>
            </w:pPr>
            <w:r w:rsidRPr="00EC0AC0">
              <w:rPr>
                <w:rFonts w:ascii="Arial" w:hAnsi="Arial" w:cs="Arial"/>
                <w:b/>
              </w:rPr>
              <w:t>Parameter</w:t>
            </w:r>
          </w:p>
        </w:tc>
        <w:tc>
          <w:tcPr>
            <w:tcW w:w="1308" w:type="dxa"/>
            <w:tcBorders>
              <w:top w:val="single" w:sz="20" w:space="0" w:color="000000"/>
              <w:bottom w:val="single" w:sz="4" w:space="0" w:color="000000"/>
            </w:tcBorders>
            <w:shd w:val="clear" w:color="auto" w:fill="FFFFFF"/>
            <w:vAlign w:val="center"/>
          </w:tcPr>
          <w:p w14:paraId="08E88A94" w14:textId="6473C1F8" w:rsidR="00A94610" w:rsidRPr="00EC0AC0" w:rsidRDefault="001277B7" w:rsidP="000916A9">
            <w:pPr>
              <w:jc w:val="center"/>
              <w:rPr>
                <w:rFonts w:ascii="Arial" w:hAnsi="Arial" w:cs="Arial"/>
                <w:b/>
              </w:rPr>
            </w:pPr>
            <w:r>
              <w:rPr>
                <w:rFonts w:ascii="Arial" w:hAnsi="Arial" w:cs="Arial"/>
                <w:b/>
              </w:rPr>
              <w:t>Estimate</w:t>
            </w:r>
          </w:p>
        </w:tc>
        <w:tc>
          <w:tcPr>
            <w:tcW w:w="1241" w:type="dxa"/>
            <w:tcBorders>
              <w:top w:val="single" w:sz="20" w:space="0" w:color="000000"/>
              <w:bottom w:val="single" w:sz="4" w:space="0" w:color="000000"/>
            </w:tcBorders>
            <w:shd w:val="clear" w:color="auto" w:fill="FFFFFF"/>
            <w:vAlign w:val="center"/>
          </w:tcPr>
          <w:p w14:paraId="5C1915AC" w14:textId="0048478C" w:rsidR="00A94610" w:rsidRPr="00EC0AC0" w:rsidRDefault="001277B7" w:rsidP="000916A9">
            <w:pPr>
              <w:jc w:val="center"/>
              <w:rPr>
                <w:rFonts w:ascii="Arial" w:hAnsi="Arial" w:cs="Arial"/>
                <w:b/>
              </w:rPr>
            </w:pPr>
            <w:r>
              <w:rPr>
                <w:rFonts w:ascii="Arial" w:hAnsi="Arial" w:cs="Arial"/>
                <w:b/>
              </w:rPr>
              <w:t>Error</w:t>
            </w:r>
          </w:p>
        </w:tc>
        <w:tc>
          <w:tcPr>
            <w:tcW w:w="1798" w:type="dxa"/>
            <w:tcBorders>
              <w:top w:val="single" w:sz="20" w:space="0" w:color="000000"/>
              <w:bottom w:val="single" w:sz="4" w:space="0" w:color="000000"/>
            </w:tcBorders>
            <w:shd w:val="clear" w:color="auto" w:fill="FFFFFF"/>
            <w:vAlign w:val="center"/>
          </w:tcPr>
          <w:p w14:paraId="49615362" w14:textId="0842F4AC" w:rsidR="00A94610" w:rsidRPr="00EC0AC0" w:rsidRDefault="001277B7" w:rsidP="000916A9">
            <w:pPr>
              <w:jc w:val="center"/>
              <w:rPr>
                <w:rFonts w:ascii="Arial" w:hAnsi="Arial" w:cs="Arial"/>
                <w:b/>
              </w:rPr>
            </w:pPr>
            <w:r>
              <w:rPr>
                <w:rFonts w:ascii="Arial" w:hAnsi="Arial" w:cs="Arial"/>
                <w:b/>
              </w:rPr>
              <w:t>Credible</w:t>
            </w:r>
            <w:r w:rsidR="00A94610" w:rsidRPr="00EC0AC0">
              <w:rPr>
                <w:rFonts w:ascii="Arial" w:hAnsi="Arial" w:cs="Arial"/>
                <w:b/>
              </w:rPr>
              <w:t xml:space="preserve"> Interval</w:t>
            </w:r>
          </w:p>
        </w:tc>
      </w:tr>
      <w:tr w:rsidR="00A94610" w14:paraId="3C542878" w14:textId="77777777" w:rsidTr="001277B7">
        <w:trPr>
          <w:trHeight w:val="576"/>
        </w:trPr>
        <w:tc>
          <w:tcPr>
            <w:tcW w:w="3228" w:type="dxa"/>
            <w:tcBorders>
              <w:top w:val="single" w:sz="8" w:space="0" w:color="000000"/>
            </w:tcBorders>
            <w:shd w:val="clear" w:color="auto" w:fill="auto"/>
            <w:vAlign w:val="center"/>
          </w:tcPr>
          <w:p w14:paraId="6CA1CDB0" w14:textId="3BDD9D0B" w:rsidR="00A94610" w:rsidRDefault="00A94610" w:rsidP="000916A9">
            <w:pPr>
              <w:rPr>
                <w:rFonts w:ascii="Arial" w:hAnsi="Arial" w:cs="Arial"/>
              </w:rPr>
            </w:pPr>
            <w:r>
              <w:rPr>
                <w:rFonts w:ascii="Arial" w:hAnsi="Arial" w:cs="Arial"/>
              </w:rPr>
              <w:t>Intercept 1</w:t>
            </w:r>
          </w:p>
        </w:tc>
        <w:tc>
          <w:tcPr>
            <w:tcW w:w="1308" w:type="dxa"/>
            <w:tcBorders>
              <w:top w:val="single" w:sz="8" w:space="0" w:color="000000"/>
            </w:tcBorders>
            <w:shd w:val="clear" w:color="auto" w:fill="auto"/>
            <w:vAlign w:val="center"/>
          </w:tcPr>
          <w:p w14:paraId="165CDB17" w14:textId="26F39FBA" w:rsidR="00A94610" w:rsidRDefault="00A94610" w:rsidP="000916A9">
            <w:pPr>
              <w:jc w:val="center"/>
              <w:rPr>
                <w:rFonts w:ascii="Arial" w:hAnsi="Arial" w:cs="Arial"/>
              </w:rPr>
            </w:pPr>
            <w:r>
              <w:rPr>
                <w:rFonts w:ascii="Arial" w:hAnsi="Arial" w:cs="Arial"/>
              </w:rPr>
              <w:t>0.</w:t>
            </w:r>
            <w:r w:rsidR="001277B7">
              <w:rPr>
                <w:rFonts w:ascii="Arial" w:hAnsi="Arial" w:cs="Arial"/>
              </w:rPr>
              <w:t>28</w:t>
            </w:r>
          </w:p>
        </w:tc>
        <w:tc>
          <w:tcPr>
            <w:tcW w:w="1241" w:type="dxa"/>
            <w:tcBorders>
              <w:top w:val="single" w:sz="8" w:space="0" w:color="000000"/>
            </w:tcBorders>
            <w:shd w:val="clear" w:color="auto" w:fill="auto"/>
            <w:vAlign w:val="center"/>
          </w:tcPr>
          <w:p w14:paraId="034DC877" w14:textId="45813E62" w:rsidR="00A94610" w:rsidRDefault="001277B7" w:rsidP="000916A9">
            <w:pPr>
              <w:jc w:val="center"/>
              <w:rPr>
                <w:rFonts w:ascii="Arial" w:hAnsi="Arial" w:cs="Arial"/>
              </w:rPr>
            </w:pPr>
            <w:r>
              <w:rPr>
                <w:rFonts w:ascii="Arial" w:hAnsi="Arial" w:cs="Arial"/>
              </w:rPr>
              <w:t>0.19</w:t>
            </w:r>
          </w:p>
        </w:tc>
        <w:tc>
          <w:tcPr>
            <w:tcW w:w="1798" w:type="dxa"/>
            <w:tcBorders>
              <w:top w:val="single" w:sz="8" w:space="0" w:color="000000"/>
            </w:tcBorders>
            <w:shd w:val="clear" w:color="auto" w:fill="FFFFFF"/>
            <w:vAlign w:val="center"/>
          </w:tcPr>
          <w:p w14:paraId="5A103F2B" w14:textId="51BDF6F2" w:rsidR="00A94610" w:rsidRDefault="001277B7" w:rsidP="000916A9">
            <w:pPr>
              <w:jc w:val="center"/>
              <w:rPr>
                <w:rFonts w:ascii="Arial" w:hAnsi="Arial" w:cs="Arial"/>
                <w:shd w:val="clear" w:color="auto" w:fill="FFFF00"/>
              </w:rPr>
            </w:pPr>
            <w:r>
              <w:rPr>
                <w:rFonts w:ascii="Arial" w:hAnsi="Arial" w:cs="Arial"/>
              </w:rPr>
              <w:t>(-0.08, 0.67)</w:t>
            </w:r>
          </w:p>
        </w:tc>
      </w:tr>
      <w:tr w:rsidR="00A94610" w14:paraId="668AFE03" w14:textId="77777777" w:rsidTr="001277B7">
        <w:trPr>
          <w:trHeight w:val="576"/>
        </w:trPr>
        <w:tc>
          <w:tcPr>
            <w:tcW w:w="3228" w:type="dxa"/>
            <w:shd w:val="clear" w:color="auto" w:fill="auto"/>
            <w:vAlign w:val="center"/>
          </w:tcPr>
          <w:p w14:paraId="03A157E4" w14:textId="567973D2" w:rsidR="00A94610" w:rsidRDefault="00A94610" w:rsidP="000916A9">
            <w:pPr>
              <w:rPr>
                <w:rFonts w:ascii="Arial" w:hAnsi="Arial" w:cs="Arial"/>
              </w:rPr>
            </w:pPr>
            <w:r>
              <w:rPr>
                <w:rFonts w:ascii="Arial" w:hAnsi="Arial" w:cs="Arial"/>
              </w:rPr>
              <w:t>Intercept 2</w:t>
            </w:r>
          </w:p>
        </w:tc>
        <w:tc>
          <w:tcPr>
            <w:tcW w:w="1308" w:type="dxa"/>
            <w:shd w:val="clear" w:color="auto" w:fill="auto"/>
            <w:vAlign w:val="center"/>
          </w:tcPr>
          <w:p w14:paraId="5FB58691" w14:textId="4A0A1C65" w:rsidR="00A94610" w:rsidRDefault="001277B7" w:rsidP="000916A9">
            <w:pPr>
              <w:jc w:val="center"/>
              <w:rPr>
                <w:rFonts w:ascii="Arial" w:hAnsi="Arial" w:cs="Arial"/>
              </w:rPr>
            </w:pPr>
            <w:r>
              <w:rPr>
                <w:rFonts w:ascii="Arial" w:hAnsi="Arial" w:cs="Arial"/>
              </w:rPr>
              <w:t>1.02</w:t>
            </w:r>
          </w:p>
        </w:tc>
        <w:tc>
          <w:tcPr>
            <w:tcW w:w="1241" w:type="dxa"/>
            <w:shd w:val="clear" w:color="auto" w:fill="auto"/>
            <w:vAlign w:val="center"/>
          </w:tcPr>
          <w:p w14:paraId="51F8401E" w14:textId="5E13FB03" w:rsidR="00A94610" w:rsidRDefault="001277B7" w:rsidP="000916A9">
            <w:pPr>
              <w:jc w:val="center"/>
              <w:rPr>
                <w:rFonts w:ascii="Arial" w:hAnsi="Arial" w:cs="Arial"/>
              </w:rPr>
            </w:pPr>
            <w:r>
              <w:rPr>
                <w:rFonts w:ascii="Arial" w:hAnsi="Arial" w:cs="Arial"/>
              </w:rPr>
              <w:t>0.19</w:t>
            </w:r>
          </w:p>
        </w:tc>
        <w:tc>
          <w:tcPr>
            <w:tcW w:w="1798" w:type="dxa"/>
            <w:shd w:val="clear" w:color="auto" w:fill="FFFFFF"/>
            <w:vAlign w:val="center"/>
          </w:tcPr>
          <w:p w14:paraId="3BC097C4" w14:textId="5A8A5599" w:rsidR="00A94610" w:rsidRDefault="001277B7" w:rsidP="000916A9">
            <w:pPr>
              <w:jc w:val="center"/>
              <w:rPr>
                <w:rFonts w:ascii="Arial" w:hAnsi="Arial" w:cs="Arial"/>
              </w:rPr>
            </w:pPr>
            <w:r>
              <w:rPr>
                <w:rFonts w:ascii="Arial" w:hAnsi="Arial" w:cs="Arial"/>
              </w:rPr>
              <w:t>(0.65, 1.40)</w:t>
            </w:r>
          </w:p>
        </w:tc>
      </w:tr>
      <w:tr w:rsidR="00A94610" w14:paraId="22252A96" w14:textId="77777777" w:rsidTr="001277B7">
        <w:trPr>
          <w:trHeight w:val="576"/>
        </w:trPr>
        <w:tc>
          <w:tcPr>
            <w:tcW w:w="3228" w:type="dxa"/>
            <w:shd w:val="clear" w:color="auto" w:fill="auto"/>
            <w:vAlign w:val="center"/>
          </w:tcPr>
          <w:p w14:paraId="7D3FA1B0" w14:textId="0F1A07F1" w:rsidR="00A94610" w:rsidRDefault="00A94610" w:rsidP="000916A9">
            <w:pPr>
              <w:tabs>
                <w:tab w:val="left" w:pos="2430"/>
              </w:tabs>
              <w:rPr>
                <w:rFonts w:ascii="Arial" w:hAnsi="Arial" w:cs="Arial"/>
              </w:rPr>
            </w:pPr>
            <w:r>
              <w:rPr>
                <w:rFonts w:ascii="Arial" w:hAnsi="Arial" w:cs="Arial"/>
              </w:rPr>
              <w:t>Treatment [Knowledge / Choice]</w:t>
            </w:r>
            <w:r w:rsidR="00843DA4">
              <w:rPr>
                <w:rFonts w:ascii="Arial" w:hAnsi="Arial" w:cs="Arial"/>
              </w:rPr>
              <w:t>*</w:t>
            </w:r>
          </w:p>
        </w:tc>
        <w:tc>
          <w:tcPr>
            <w:tcW w:w="1308" w:type="dxa"/>
            <w:shd w:val="clear" w:color="auto" w:fill="auto"/>
            <w:vAlign w:val="center"/>
          </w:tcPr>
          <w:p w14:paraId="0D2ACCA9" w14:textId="39D0EE20" w:rsidR="00A94610" w:rsidRDefault="001277B7" w:rsidP="000916A9">
            <w:pPr>
              <w:jc w:val="center"/>
              <w:rPr>
                <w:rFonts w:ascii="Arial" w:hAnsi="Arial" w:cs="Arial"/>
              </w:rPr>
            </w:pPr>
            <w:r>
              <w:rPr>
                <w:rFonts w:ascii="Arial" w:hAnsi="Arial" w:cs="Arial"/>
              </w:rPr>
              <w:t>0.40</w:t>
            </w:r>
          </w:p>
        </w:tc>
        <w:tc>
          <w:tcPr>
            <w:tcW w:w="1241" w:type="dxa"/>
            <w:shd w:val="clear" w:color="auto" w:fill="auto"/>
            <w:vAlign w:val="center"/>
          </w:tcPr>
          <w:p w14:paraId="3DFA1C47" w14:textId="465DED8C" w:rsidR="00A94610" w:rsidRDefault="001277B7" w:rsidP="000916A9">
            <w:pPr>
              <w:jc w:val="center"/>
              <w:rPr>
                <w:rFonts w:ascii="Arial" w:hAnsi="Arial" w:cs="Arial"/>
              </w:rPr>
            </w:pPr>
            <w:r>
              <w:rPr>
                <w:rFonts w:ascii="Arial" w:hAnsi="Arial" w:cs="Arial"/>
              </w:rPr>
              <w:t>0.26</w:t>
            </w:r>
          </w:p>
        </w:tc>
        <w:tc>
          <w:tcPr>
            <w:tcW w:w="1798" w:type="dxa"/>
            <w:shd w:val="clear" w:color="auto" w:fill="FFFFFF"/>
            <w:vAlign w:val="center"/>
          </w:tcPr>
          <w:p w14:paraId="3F1BA211" w14:textId="14CE3558" w:rsidR="00A94610" w:rsidRDefault="001277B7" w:rsidP="000916A9">
            <w:pPr>
              <w:jc w:val="center"/>
              <w:rPr>
                <w:rFonts w:ascii="Arial" w:hAnsi="Arial" w:cs="Arial"/>
              </w:rPr>
            </w:pPr>
            <w:r>
              <w:rPr>
                <w:rFonts w:ascii="Arial" w:hAnsi="Arial" w:cs="Arial"/>
              </w:rPr>
              <w:t>(-0.11, 0.92)</w:t>
            </w:r>
          </w:p>
        </w:tc>
      </w:tr>
      <w:tr w:rsidR="00A94610" w14:paraId="79546976" w14:textId="77777777" w:rsidTr="001277B7">
        <w:trPr>
          <w:trHeight w:val="576"/>
        </w:trPr>
        <w:tc>
          <w:tcPr>
            <w:tcW w:w="3228" w:type="dxa"/>
            <w:shd w:val="clear" w:color="auto" w:fill="FFFFFF"/>
            <w:vAlign w:val="center"/>
          </w:tcPr>
          <w:p w14:paraId="06DF901E" w14:textId="4BEA33BE" w:rsidR="00A94610" w:rsidRDefault="00A94610" w:rsidP="000916A9">
            <w:pPr>
              <w:tabs>
                <w:tab w:val="left" w:pos="2430"/>
              </w:tabs>
              <w:rPr>
                <w:rFonts w:ascii="Arial" w:hAnsi="Arial" w:cs="Arial"/>
              </w:rPr>
            </w:pPr>
            <w:r>
              <w:rPr>
                <w:rFonts w:ascii="Arial" w:hAnsi="Arial" w:cs="Arial"/>
              </w:rPr>
              <w:t>Treatment [Knowledge / Random]</w:t>
            </w:r>
          </w:p>
        </w:tc>
        <w:tc>
          <w:tcPr>
            <w:tcW w:w="1308" w:type="dxa"/>
            <w:shd w:val="clear" w:color="auto" w:fill="FFFFFF"/>
            <w:vAlign w:val="center"/>
          </w:tcPr>
          <w:p w14:paraId="49A87749" w14:textId="2C50B0B9" w:rsidR="00A94610" w:rsidRDefault="001277B7" w:rsidP="000916A9">
            <w:pPr>
              <w:jc w:val="center"/>
              <w:rPr>
                <w:rFonts w:ascii="Arial" w:hAnsi="Arial" w:cs="Arial"/>
              </w:rPr>
            </w:pPr>
            <w:r>
              <w:rPr>
                <w:rFonts w:ascii="Arial" w:hAnsi="Arial" w:cs="Arial"/>
              </w:rPr>
              <w:t>0.32</w:t>
            </w:r>
          </w:p>
        </w:tc>
        <w:tc>
          <w:tcPr>
            <w:tcW w:w="1241" w:type="dxa"/>
            <w:shd w:val="clear" w:color="auto" w:fill="FFFFFF"/>
            <w:vAlign w:val="center"/>
          </w:tcPr>
          <w:p w14:paraId="5EF501AF" w14:textId="59E7A11E" w:rsidR="00A94610" w:rsidRDefault="001277B7" w:rsidP="000916A9">
            <w:pPr>
              <w:jc w:val="center"/>
              <w:rPr>
                <w:rFonts w:ascii="Arial" w:hAnsi="Arial" w:cs="Arial"/>
              </w:rPr>
            </w:pPr>
            <w:r>
              <w:rPr>
                <w:rFonts w:ascii="Arial" w:hAnsi="Arial" w:cs="Arial"/>
              </w:rPr>
              <w:t>0.26</w:t>
            </w:r>
          </w:p>
        </w:tc>
        <w:tc>
          <w:tcPr>
            <w:tcW w:w="1798" w:type="dxa"/>
            <w:shd w:val="clear" w:color="auto" w:fill="FFFFFF"/>
            <w:vAlign w:val="center"/>
          </w:tcPr>
          <w:p w14:paraId="784E926D" w14:textId="6E446F73" w:rsidR="00A94610" w:rsidRDefault="001277B7" w:rsidP="000916A9">
            <w:pPr>
              <w:jc w:val="center"/>
              <w:rPr>
                <w:rFonts w:ascii="Arial" w:hAnsi="Arial" w:cs="Arial"/>
              </w:rPr>
            </w:pPr>
            <w:r>
              <w:rPr>
                <w:rFonts w:ascii="Arial" w:hAnsi="Arial" w:cs="Arial"/>
              </w:rPr>
              <w:t>(-0.17, 0.82)</w:t>
            </w:r>
          </w:p>
        </w:tc>
      </w:tr>
      <w:tr w:rsidR="00A94610" w14:paraId="5002F8AA" w14:textId="77777777" w:rsidTr="001277B7">
        <w:trPr>
          <w:trHeight w:val="576"/>
        </w:trPr>
        <w:tc>
          <w:tcPr>
            <w:tcW w:w="3228" w:type="dxa"/>
            <w:shd w:val="clear" w:color="auto" w:fill="FFFFFF"/>
            <w:vAlign w:val="center"/>
          </w:tcPr>
          <w:p w14:paraId="365EDC76" w14:textId="45204771" w:rsidR="00A94610" w:rsidRDefault="00A94610" w:rsidP="000916A9">
            <w:pPr>
              <w:tabs>
                <w:tab w:val="left" w:pos="2430"/>
              </w:tabs>
              <w:rPr>
                <w:rFonts w:ascii="Arial" w:hAnsi="Arial" w:cs="Arial"/>
              </w:rPr>
            </w:pPr>
            <w:r>
              <w:rPr>
                <w:rFonts w:ascii="Arial" w:hAnsi="Arial" w:cs="Arial"/>
              </w:rPr>
              <w:t>Comprehension</w:t>
            </w:r>
          </w:p>
        </w:tc>
        <w:tc>
          <w:tcPr>
            <w:tcW w:w="1308" w:type="dxa"/>
            <w:shd w:val="clear" w:color="auto" w:fill="FFFFFF"/>
            <w:vAlign w:val="center"/>
          </w:tcPr>
          <w:p w14:paraId="703C79CC" w14:textId="3ED9F601" w:rsidR="00A94610" w:rsidRDefault="001277B7" w:rsidP="000916A9">
            <w:pPr>
              <w:jc w:val="center"/>
              <w:rPr>
                <w:rFonts w:ascii="Arial" w:hAnsi="Arial" w:cs="Arial"/>
              </w:rPr>
            </w:pPr>
            <w:r>
              <w:rPr>
                <w:rFonts w:ascii="Arial" w:hAnsi="Arial" w:cs="Arial"/>
              </w:rPr>
              <w:t>-0.18</w:t>
            </w:r>
          </w:p>
        </w:tc>
        <w:tc>
          <w:tcPr>
            <w:tcW w:w="1241" w:type="dxa"/>
            <w:shd w:val="clear" w:color="auto" w:fill="FFFFFF"/>
            <w:vAlign w:val="center"/>
          </w:tcPr>
          <w:p w14:paraId="5B198CA1" w14:textId="03299F74" w:rsidR="00A94610" w:rsidRDefault="001277B7" w:rsidP="000916A9">
            <w:pPr>
              <w:jc w:val="center"/>
              <w:rPr>
                <w:rFonts w:ascii="Arial" w:hAnsi="Arial" w:cs="Arial"/>
              </w:rPr>
            </w:pPr>
            <w:r>
              <w:rPr>
                <w:rFonts w:ascii="Arial" w:hAnsi="Arial" w:cs="Arial"/>
              </w:rPr>
              <w:t>0.23</w:t>
            </w:r>
          </w:p>
        </w:tc>
        <w:tc>
          <w:tcPr>
            <w:tcW w:w="1798" w:type="dxa"/>
            <w:shd w:val="clear" w:color="auto" w:fill="FFFFFF"/>
            <w:vAlign w:val="center"/>
          </w:tcPr>
          <w:p w14:paraId="7E34F0B3" w14:textId="397CD6E4" w:rsidR="00A94610" w:rsidRDefault="001277B7" w:rsidP="000916A9">
            <w:pPr>
              <w:jc w:val="center"/>
              <w:rPr>
                <w:rFonts w:ascii="Arial" w:hAnsi="Arial" w:cs="Arial"/>
              </w:rPr>
            </w:pPr>
            <w:r>
              <w:rPr>
                <w:rFonts w:ascii="Arial" w:hAnsi="Arial" w:cs="Arial"/>
              </w:rPr>
              <w:t>(-0.62, 0.27)</w:t>
            </w:r>
          </w:p>
        </w:tc>
      </w:tr>
      <w:tr w:rsidR="00A94610" w14:paraId="008E1B8F" w14:textId="77777777" w:rsidTr="001277B7">
        <w:trPr>
          <w:trHeight w:val="576"/>
        </w:trPr>
        <w:tc>
          <w:tcPr>
            <w:tcW w:w="3228" w:type="dxa"/>
            <w:shd w:val="clear" w:color="auto" w:fill="FFFFFF"/>
            <w:vAlign w:val="center"/>
          </w:tcPr>
          <w:p w14:paraId="1D0A727E" w14:textId="107D055B" w:rsidR="00A94610" w:rsidRDefault="001277B7" w:rsidP="000916A9">
            <w:pPr>
              <w:tabs>
                <w:tab w:val="left" w:pos="2430"/>
              </w:tabs>
              <w:rPr>
                <w:rFonts w:ascii="Arial" w:hAnsi="Arial" w:cs="Arial"/>
              </w:rPr>
            </w:pPr>
            <w:r>
              <w:rPr>
                <w:rFonts w:ascii="Arial" w:hAnsi="Arial" w:cs="Arial"/>
              </w:rPr>
              <w:t>Treatment [Knowledge / Choice]: Comprehension</w:t>
            </w:r>
          </w:p>
        </w:tc>
        <w:tc>
          <w:tcPr>
            <w:tcW w:w="1308" w:type="dxa"/>
            <w:shd w:val="clear" w:color="auto" w:fill="FFFFFF"/>
            <w:vAlign w:val="center"/>
          </w:tcPr>
          <w:p w14:paraId="34D7125B" w14:textId="4246368B" w:rsidR="00A94610" w:rsidRDefault="001277B7" w:rsidP="000916A9">
            <w:pPr>
              <w:jc w:val="center"/>
              <w:rPr>
                <w:rFonts w:ascii="Arial" w:hAnsi="Arial" w:cs="Arial"/>
              </w:rPr>
            </w:pPr>
            <w:r>
              <w:rPr>
                <w:rFonts w:ascii="Arial" w:hAnsi="Arial" w:cs="Arial"/>
              </w:rPr>
              <w:t>-0.05</w:t>
            </w:r>
          </w:p>
        </w:tc>
        <w:tc>
          <w:tcPr>
            <w:tcW w:w="1241" w:type="dxa"/>
            <w:shd w:val="clear" w:color="auto" w:fill="FFFFFF"/>
            <w:vAlign w:val="center"/>
          </w:tcPr>
          <w:p w14:paraId="39E80AF2" w14:textId="5BC79871" w:rsidR="00A94610" w:rsidRDefault="001277B7" w:rsidP="000916A9">
            <w:pPr>
              <w:jc w:val="center"/>
              <w:rPr>
                <w:rFonts w:ascii="Arial" w:hAnsi="Arial" w:cs="Arial"/>
              </w:rPr>
            </w:pPr>
            <w:r>
              <w:rPr>
                <w:rFonts w:ascii="Arial" w:hAnsi="Arial" w:cs="Arial"/>
              </w:rPr>
              <w:t>0.31</w:t>
            </w:r>
          </w:p>
        </w:tc>
        <w:tc>
          <w:tcPr>
            <w:tcW w:w="1798" w:type="dxa"/>
            <w:shd w:val="clear" w:color="auto" w:fill="FFFFFF"/>
            <w:vAlign w:val="center"/>
          </w:tcPr>
          <w:p w14:paraId="15F8B03F" w14:textId="460A28E1" w:rsidR="00A94610" w:rsidRDefault="001277B7" w:rsidP="000916A9">
            <w:pPr>
              <w:jc w:val="center"/>
              <w:rPr>
                <w:rFonts w:ascii="Arial" w:hAnsi="Arial" w:cs="Arial"/>
              </w:rPr>
            </w:pPr>
            <w:r>
              <w:rPr>
                <w:rFonts w:ascii="Arial" w:hAnsi="Arial" w:cs="Arial"/>
              </w:rPr>
              <w:t>(-0.66, 0.55)</w:t>
            </w:r>
          </w:p>
        </w:tc>
      </w:tr>
      <w:tr w:rsidR="00A94610" w14:paraId="045EEF92" w14:textId="77777777" w:rsidTr="001277B7">
        <w:trPr>
          <w:trHeight w:val="576"/>
        </w:trPr>
        <w:tc>
          <w:tcPr>
            <w:tcW w:w="3228" w:type="dxa"/>
            <w:tcBorders>
              <w:bottom w:val="single" w:sz="20" w:space="0" w:color="000000"/>
            </w:tcBorders>
            <w:shd w:val="clear" w:color="auto" w:fill="FFFFFF"/>
            <w:vAlign w:val="center"/>
          </w:tcPr>
          <w:p w14:paraId="7AF3932D" w14:textId="70B819AD" w:rsidR="00A94610" w:rsidRDefault="001277B7" w:rsidP="000916A9">
            <w:pPr>
              <w:tabs>
                <w:tab w:val="left" w:pos="2430"/>
              </w:tabs>
              <w:rPr>
                <w:rFonts w:ascii="Arial" w:hAnsi="Arial" w:cs="Arial"/>
              </w:rPr>
            </w:pPr>
            <w:r>
              <w:rPr>
                <w:rFonts w:ascii="Arial" w:hAnsi="Arial" w:cs="Arial"/>
              </w:rPr>
              <w:t>Treatment [Knowledge / Random]: Comprehension</w:t>
            </w:r>
          </w:p>
        </w:tc>
        <w:tc>
          <w:tcPr>
            <w:tcW w:w="1308" w:type="dxa"/>
            <w:tcBorders>
              <w:bottom w:val="single" w:sz="20" w:space="0" w:color="000000"/>
            </w:tcBorders>
            <w:shd w:val="clear" w:color="auto" w:fill="FFFFFF"/>
            <w:vAlign w:val="center"/>
          </w:tcPr>
          <w:p w14:paraId="6D621C1B" w14:textId="01F5D49B" w:rsidR="00A94610" w:rsidRDefault="001277B7" w:rsidP="000916A9">
            <w:pPr>
              <w:jc w:val="center"/>
              <w:rPr>
                <w:rFonts w:ascii="Arial" w:hAnsi="Arial" w:cs="Arial"/>
              </w:rPr>
            </w:pPr>
            <w:r>
              <w:rPr>
                <w:rFonts w:ascii="Arial" w:hAnsi="Arial" w:cs="Arial"/>
              </w:rPr>
              <w:t>-0.07</w:t>
            </w:r>
          </w:p>
        </w:tc>
        <w:tc>
          <w:tcPr>
            <w:tcW w:w="1241" w:type="dxa"/>
            <w:tcBorders>
              <w:bottom w:val="single" w:sz="20" w:space="0" w:color="000000"/>
            </w:tcBorders>
            <w:shd w:val="clear" w:color="auto" w:fill="FFFFFF"/>
            <w:vAlign w:val="center"/>
          </w:tcPr>
          <w:p w14:paraId="67DD3443" w14:textId="48BCF378" w:rsidR="00A94610" w:rsidRDefault="001277B7" w:rsidP="000916A9">
            <w:pPr>
              <w:jc w:val="center"/>
              <w:rPr>
                <w:rFonts w:ascii="Arial" w:hAnsi="Arial" w:cs="Arial"/>
              </w:rPr>
            </w:pPr>
            <w:r>
              <w:rPr>
                <w:rFonts w:ascii="Arial" w:hAnsi="Arial" w:cs="Arial"/>
              </w:rPr>
              <w:t>0.31</w:t>
            </w:r>
          </w:p>
        </w:tc>
        <w:tc>
          <w:tcPr>
            <w:tcW w:w="1798" w:type="dxa"/>
            <w:tcBorders>
              <w:bottom w:val="single" w:sz="20" w:space="0" w:color="000000"/>
            </w:tcBorders>
            <w:shd w:val="clear" w:color="auto" w:fill="FFFFFF"/>
            <w:vAlign w:val="center"/>
          </w:tcPr>
          <w:p w14:paraId="2C2AE34E" w14:textId="52CACB59" w:rsidR="00A94610" w:rsidRDefault="001277B7" w:rsidP="000916A9">
            <w:pPr>
              <w:jc w:val="center"/>
              <w:rPr>
                <w:rFonts w:ascii="Arial" w:hAnsi="Arial" w:cs="Arial"/>
              </w:rPr>
            </w:pPr>
            <w:r>
              <w:rPr>
                <w:rFonts w:ascii="Arial" w:hAnsi="Arial" w:cs="Arial"/>
              </w:rPr>
              <w:t>(-0.66, 0.54)</w:t>
            </w:r>
          </w:p>
        </w:tc>
      </w:tr>
    </w:tbl>
    <w:p w14:paraId="49196B69" w14:textId="183E2068" w:rsidR="00A94610" w:rsidRPr="001277B7" w:rsidRDefault="001277B7" w:rsidP="00A94610">
      <w:r>
        <w:rPr>
          <w:rFonts w:ascii="Arial" w:hAnsi="Arial" w:cs="Arial"/>
          <w:b/>
        </w:rPr>
        <w:t xml:space="preserve">Table </w:t>
      </w:r>
      <w:r w:rsidR="00A94610" w:rsidRPr="00EC0AC0">
        <w:rPr>
          <w:rFonts w:ascii="Arial" w:hAnsi="Arial" w:cs="Arial"/>
          <w:b/>
        </w:rPr>
        <w:t>1. Investment in third-party punishment</w:t>
      </w:r>
      <w:r>
        <w:rPr>
          <w:rFonts w:ascii="Arial" w:hAnsi="Arial" w:cs="Arial"/>
          <w:b/>
        </w:rPr>
        <w:t xml:space="preserve">. </w:t>
      </w:r>
      <w:r w:rsidR="0039653C" w:rsidRPr="00B32E32">
        <w:rPr>
          <w:rFonts w:ascii="Arial" w:hAnsi="Arial" w:cs="Arial"/>
        </w:rPr>
        <w:t>Intercepts represent the estimated thresholds between the 3 different categories (hence there are only 2 intercepts).</w:t>
      </w:r>
      <w:r w:rsidR="0039653C">
        <w:rPr>
          <w:rFonts w:ascii="Arial" w:hAnsi="Arial" w:cs="Arial"/>
          <w:b/>
        </w:rPr>
        <w:t xml:space="preserve"> </w:t>
      </w:r>
      <w:r w:rsidR="0039653C">
        <w:rPr>
          <w:rFonts w:ascii="Arial" w:hAnsi="Arial" w:cs="Arial"/>
        </w:rPr>
        <w:t xml:space="preserve">These can be understood as the expected probability of a response falling in this category if all predictor variables were held at zero. </w:t>
      </w:r>
      <w:r>
        <w:rPr>
          <w:rFonts w:ascii="Arial" w:hAnsi="Arial" w:cs="Arial"/>
        </w:rPr>
        <w:t>Estimates are posterior means and error refers to posterior standard deviations</w:t>
      </w:r>
      <w:r w:rsidR="0039653C">
        <w:rPr>
          <w:rFonts w:ascii="Arial" w:hAnsi="Arial" w:cs="Arial"/>
        </w:rPr>
        <w:t>, which</w:t>
      </w:r>
      <w:r>
        <w:rPr>
          <w:rFonts w:ascii="Arial" w:hAnsi="Arial" w:cs="Arial"/>
        </w:rPr>
        <w:t xml:space="preserve"> are analogous to point estimates and standard errors, respectively. </w:t>
      </w:r>
      <w:r w:rsidR="00B9106B">
        <w:rPr>
          <w:rFonts w:ascii="Arial" w:hAnsi="Arial" w:cs="Arial"/>
        </w:rPr>
        <w:t xml:space="preserve">Here we display the model output including all participants and not the reduced model showing only participants who passed the comprehension check). </w:t>
      </w:r>
      <w:r w:rsidR="00B32E32">
        <w:rPr>
          <w:rFonts w:ascii="Arial" w:hAnsi="Arial" w:cs="Arial"/>
        </w:rPr>
        <w:t>*</w:t>
      </w:r>
      <w:r w:rsidR="00843DA4">
        <w:rPr>
          <w:rFonts w:ascii="Arial" w:hAnsi="Arial" w:cs="Arial"/>
        </w:rPr>
        <w:t xml:space="preserve">This treatment is significant in the reduced model and in the frequentist analyses. </w:t>
      </w:r>
    </w:p>
    <w:p w14:paraId="51AFB2B8" w14:textId="77777777" w:rsidR="00032E7E" w:rsidRDefault="00032E7E" w:rsidP="005F5496">
      <w:pPr>
        <w:spacing w:line="360" w:lineRule="auto"/>
        <w:jc w:val="both"/>
        <w:rPr>
          <w:rFonts w:ascii="Arial" w:hAnsi="Arial" w:cs="Arial"/>
        </w:rPr>
      </w:pPr>
    </w:p>
    <w:p w14:paraId="04E64912" w14:textId="77777777" w:rsidR="008608E4" w:rsidRDefault="008608E4" w:rsidP="005F5496">
      <w:pPr>
        <w:spacing w:line="360" w:lineRule="auto"/>
        <w:jc w:val="both"/>
        <w:rPr>
          <w:rFonts w:ascii="Arial" w:hAnsi="Arial" w:cs="Arial"/>
        </w:rPr>
      </w:pPr>
    </w:p>
    <w:p w14:paraId="0D73A647" w14:textId="77777777" w:rsidR="008608E4" w:rsidRDefault="008608E4" w:rsidP="005F5496">
      <w:pPr>
        <w:spacing w:line="360" w:lineRule="auto"/>
        <w:jc w:val="both"/>
        <w:rPr>
          <w:rFonts w:ascii="Arial" w:hAnsi="Arial" w:cs="Arial"/>
        </w:rPr>
      </w:pPr>
    </w:p>
    <w:p w14:paraId="1E6CD550" w14:textId="77777777" w:rsidR="008608E4" w:rsidRDefault="008608E4" w:rsidP="005F5496">
      <w:pPr>
        <w:spacing w:line="360" w:lineRule="auto"/>
        <w:jc w:val="both"/>
        <w:rPr>
          <w:rFonts w:ascii="Arial" w:hAnsi="Arial" w:cs="Arial"/>
        </w:rPr>
      </w:pPr>
    </w:p>
    <w:p w14:paraId="5823E0A9" w14:textId="77777777" w:rsidR="008608E4" w:rsidRDefault="008608E4" w:rsidP="005F5496">
      <w:pPr>
        <w:spacing w:line="360" w:lineRule="auto"/>
        <w:jc w:val="both"/>
        <w:rPr>
          <w:rFonts w:ascii="Arial" w:hAnsi="Arial" w:cs="Arial"/>
        </w:rPr>
      </w:pPr>
    </w:p>
    <w:p w14:paraId="5A9C7258" w14:textId="77777777" w:rsidR="008608E4" w:rsidRDefault="008608E4" w:rsidP="005F5496">
      <w:pPr>
        <w:spacing w:line="360" w:lineRule="auto"/>
        <w:jc w:val="both"/>
        <w:rPr>
          <w:rFonts w:ascii="Arial" w:hAnsi="Arial" w:cs="Arial"/>
        </w:rPr>
      </w:pPr>
    </w:p>
    <w:p w14:paraId="68FFE3B7" w14:textId="77777777" w:rsidR="008608E4" w:rsidRDefault="008608E4" w:rsidP="005F5496">
      <w:pPr>
        <w:spacing w:line="360" w:lineRule="auto"/>
        <w:jc w:val="both"/>
        <w:rPr>
          <w:rFonts w:ascii="Arial" w:hAnsi="Arial" w:cs="Arial"/>
        </w:rPr>
      </w:pPr>
    </w:p>
    <w:p w14:paraId="21E00338" w14:textId="77777777" w:rsidR="008608E4" w:rsidRDefault="008608E4" w:rsidP="005F5496">
      <w:pPr>
        <w:spacing w:line="360" w:lineRule="auto"/>
        <w:jc w:val="both"/>
        <w:rPr>
          <w:rFonts w:ascii="Arial" w:hAnsi="Arial" w:cs="Arial"/>
        </w:rPr>
      </w:pPr>
    </w:p>
    <w:p w14:paraId="680E4037" w14:textId="77777777" w:rsidR="008608E4" w:rsidRDefault="008608E4" w:rsidP="005F5496">
      <w:pPr>
        <w:spacing w:line="360" w:lineRule="auto"/>
        <w:jc w:val="both"/>
        <w:rPr>
          <w:rFonts w:ascii="Arial" w:hAnsi="Arial" w:cs="Arial"/>
        </w:rPr>
      </w:pPr>
    </w:p>
    <w:p w14:paraId="5873CAB7" w14:textId="77777777" w:rsidR="008608E4" w:rsidRDefault="008608E4" w:rsidP="005F5496">
      <w:pPr>
        <w:spacing w:line="360" w:lineRule="auto"/>
        <w:jc w:val="both"/>
        <w:rPr>
          <w:rFonts w:ascii="Arial" w:hAnsi="Arial" w:cs="Arial"/>
        </w:rPr>
      </w:pPr>
    </w:p>
    <w:tbl>
      <w:tblPr>
        <w:tblW w:w="0" w:type="auto"/>
        <w:tblLayout w:type="fixed"/>
        <w:tblLook w:val="0000" w:firstRow="0" w:lastRow="0" w:firstColumn="0" w:lastColumn="0" w:noHBand="0" w:noVBand="0"/>
      </w:tblPr>
      <w:tblGrid>
        <w:gridCol w:w="3228"/>
        <w:gridCol w:w="1308"/>
        <w:gridCol w:w="1241"/>
        <w:gridCol w:w="1798"/>
      </w:tblGrid>
      <w:tr w:rsidR="0044507A" w14:paraId="3A37461D" w14:textId="77777777" w:rsidTr="000916A9">
        <w:trPr>
          <w:trHeight w:val="576"/>
        </w:trPr>
        <w:tc>
          <w:tcPr>
            <w:tcW w:w="3228" w:type="dxa"/>
            <w:tcBorders>
              <w:top w:val="single" w:sz="20" w:space="0" w:color="000000"/>
              <w:bottom w:val="single" w:sz="8" w:space="0" w:color="000000"/>
            </w:tcBorders>
            <w:shd w:val="clear" w:color="auto" w:fill="FFFFFF"/>
            <w:vAlign w:val="center"/>
          </w:tcPr>
          <w:p w14:paraId="4CBC4532" w14:textId="77777777" w:rsidR="0044507A" w:rsidRPr="00EC0AC0" w:rsidRDefault="0044507A" w:rsidP="000916A9">
            <w:pPr>
              <w:rPr>
                <w:rFonts w:ascii="Arial" w:hAnsi="Arial" w:cs="Arial"/>
                <w:b/>
              </w:rPr>
            </w:pPr>
            <w:r w:rsidRPr="00EC0AC0">
              <w:rPr>
                <w:rFonts w:ascii="Arial" w:hAnsi="Arial" w:cs="Arial"/>
                <w:b/>
              </w:rPr>
              <w:lastRenderedPageBreak/>
              <w:t>Parameter</w:t>
            </w:r>
          </w:p>
        </w:tc>
        <w:tc>
          <w:tcPr>
            <w:tcW w:w="1308" w:type="dxa"/>
            <w:tcBorders>
              <w:top w:val="single" w:sz="20" w:space="0" w:color="000000"/>
              <w:bottom w:val="single" w:sz="4" w:space="0" w:color="000000"/>
            </w:tcBorders>
            <w:shd w:val="clear" w:color="auto" w:fill="FFFFFF"/>
            <w:vAlign w:val="center"/>
          </w:tcPr>
          <w:p w14:paraId="6DB770F1" w14:textId="77777777" w:rsidR="0044507A" w:rsidRPr="00EC0AC0" w:rsidRDefault="0044507A" w:rsidP="000916A9">
            <w:pPr>
              <w:jc w:val="center"/>
              <w:rPr>
                <w:rFonts w:ascii="Arial" w:hAnsi="Arial" w:cs="Arial"/>
                <w:b/>
              </w:rPr>
            </w:pPr>
            <w:r>
              <w:rPr>
                <w:rFonts w:ascii="Arial" w:hAnsi="Arial" w:cs="Arial"/>
                <w:b/>
              </w:rPr>
              <w:t>Estimate</w:t>
            </w:r>
          </w:p>
        </w:tc>
        <w:tc>
          <w:tcPr>
            <w:tcW w:w="1241" w:type="dxa"/>
            <w:tcBorders>
              <w:top w:val="single" w:sz="20" w:space="0" w:color="000000"/>
              <w:bottom w:val="single" w:sz="4" w:space="0" w:color="000000"/>
            </w:tcBorders>
            <w:shd w:val="clear" w:color="auto" w:fill="FFFFFF"/>
            <w:vAlign w:val="center"/>
          </w:tcPr>
          <w:p w14:paraId="3174CF54" w14:textId="77777777" w:rsidR="0044507A" w:rsidRPr="00EC0AC0" w:rsidRDefault="0044507A" w:rsidP="000916A9">
            <w:pPr>
              <w:jc w:val="center"/>
              <w:rPr>
                <w:rFonts w:ascii="Arial" w:hAnsi="Arial" w:cs="Arial"/>
                <w:b/>
              </w:rPr>
            </w:pPr>
            <w:r>
              <w:rPr>
                <w:rFonts w:ascii="Arial" w:hAnsi="Arial" w:cs="Arial"/>
                <w:b/>
              </w:rPr>
              <w:t>Error</w:t>
            </w:r>
          </w:p>
        </w:tc>
        <w:tc>
          <w:tcPr>
            <w:tcW w:w="1798" w:type="dxa"/>
            <w:tcBorders>
              <w:top w:val="single" w:sz="20" w:space="0" w:color="000000"/>
              <w:bottom w:val="single" w:sz="4" w:space="0" w:color="000000"/>
            </w:tcBorders>
            <w:shd w:val="clear" w:color="auto" w:fill="FFFFFF"/>
            <w:vAlign w:val="center"/>
          </w:tcPr>
          <w:p w14:paraId="69429411" w14:textId="77777777" w:rsidR="0044507A" w:rsidRPr="00EC0AC0" w:rsidRDefault="0044507A" w:rsidP="000916A9">
            <w:pPr>
              <w:jc w:val="center"/>
              <w:rPr>
                <w:rFonts w:ascii="Arial" w:hAnsi="Arial" w:cs="Arial"/>
                <w:b/>
              </w:rPr>
            </w:pPr>
            <w:r>
              <w:rPr>
                <w:rFonts w:ascii="Arial" w:hAnsi="Arial" w:cs="Arial"/>
                <w:b/>
              </w:rPr>
              <w:t>Credible</w:t>
            </w:r>
            <w:r w:rsidRPr="00EC0AC0">
              <w:rPr>
                <w:rFonts w:ascii="Arial" w:hAnsi="Arial" w:cs="Arial"/>
                <w:b/>
              </w:rPr>
              <w:t xml:space="preserve"> Interval</w:t>
            </w:r>
          </w:p>
        </w:tc>
      </w:tr>
      <w:tr w:rsidR="0044507A" w14:paraId="65CCCC9F" w14:textId="77777777" w:rsidTr="000916A9">
        <w:trPr>
          <w:trHeight w:val="576"/>
        </w:trPr>
        <w:tc>
          <w:tcPr>
            <w:tcW w:w="3228" w:type="dxa"/>
            <w:tcBorders>
              <w:top w:val="single" w:sz="8" w:space="0" w:color="000000"/>
            </w:tcBorders>
            <w:shd w:val="clear" w:color="auto" w:fill="auto"/>
            <w:vAlign w:val="center"/>
          </w:tcPr>
          <w:p w14:paraId="75899CA0" w14:textId="77777777" w:rsidR="0044507A" w:rsidRDefault="0044507A" w:rsidP="000916A9">
            <w:pPr>
              <w:rPr>
                <w:rFonts w:ascii="Arial" w:hAnsi="Arial" w:cs="Arial"/>
              </w:rPr>
            </w:pPr>
            <w:r>
              <w:rPr>
                <w:rFonts w:ascii="Arial" w:hAnsi="Arial" w:cs="Arial"/>
              </w:rPr>
              <w:t>Intercept 1</w:t>
            </w:r>
          </w:p>
        </w:tc>
        <w:tc>
          <w:tcPr>
            <w:tcW w:w="1308" w:type="dxa"/>
            <w:tcBorders>
              <w:top w:val="single" w:sz="8" w:space="0" w:color="000000"/>
            </w:tcBorders>
            <w:shd w:val="clear" w:color="auto" w:fill="auto"/>
            <w:vAlign w:val="center"/>
          </w:tcPr>
          <w:p w14:paraId="3B4A9B04" w14:textId="0B27626C" w:rsidR="0044507A" w:rsidRDefault="0044507A" w:rsidP="000916A9">
            <w:pPr>
              <w:jc w:val="center"/>
              <w:rPr>
                <w:rFonts w:ascii="Arial" w:hAnsi="Arial" w:cs="Arial"/>
              </w:rPr>
            </w:pPr>
            <w:r>
              <w:rPr>
                <w:rFonts w:ascii="Arial" w:hAnsi="Arial" w:cs="Arial"/>
              </w:rPr>
              <w:t>-0.50</w:t>
            </w:r>
          </w:p>
        </w:tc>
        <w:tc>
          <w:tcPr>
            <w:tcW w:w="1241" w:type="dxa"/>
            <w:tcBorders>
              <w:top w:val="single" w:sz="8" w:space="0" w:color="000000"/>
            </w:tcBorders>
            <w:shd w:val="clear" w:color="auto" w:fill="auto"/>
            <w:vAlign w:val="center"/>
          </w:tcPr>
          <w:p w14:paraId="3829A9B7" w14:textId="5E3541D7" w:rsidR="0044507A" w:rsidRDefault="0044507A" w:rsidP="000916A9">
            <w:pPr>
              <w:jc w:val="center"/>
              <w:rPr>
                <w:rFonts w:ascii="Arial" w:hAnsi="Arial" w:cs="Arial"/>
              </w:rPr>
            </w:pPr>
            <w:r>
              <w:rPr>
                <w:rFonts w:ascii="Arial" w:hAnsi="Arial" w:cs="Arial"/>
              </w:rPr>
              <w:t>0.15</w:t>
            </w:r>
          </w:p>
        </w:tc>
        <w:tc>
          <w:tcPr>
            <w:tcW w:w="1798" w:type="dxa"/>
            <w:tcBorders>
              <w:top w:val="single" w:sz="8" w:space="0" w:color="000000"/>
            </w:tcBorders>
            <w:shd w:val="clear" w:color="auto" w:fill="FFFFFF"/>
            <w:vAlign w:val="center"/>
          </w:tcPr>
          <w:p w14:paraId="3160B357" w14:textId="113352F3" w:rsidR="0044507A" w:rsidRDefault="0044507A" w:rsidP="000916A9">
            <w:pPr>
              <w:jc w:val="center"/>
              <w:rPr>
                <w:rFonts w:ascii="Arial" w:hAnsi="Arial" w:cs="Arial"/>
                <w:shd w:val="clear" w:color="auto" w:fill="FFFF00"/>
              </w:rPr>
            </w:pPr>
            <w:r>
              <w:rPr>
                <w:rFonts w:ascii="Arial" w:hAnsi="Arial" w:cs="Arial"/>
              </w:rPr>
              <w:t>(-0.78, -0.20)</w:t>
            </w:r>
          </w:p>
        </w:tc>
      </w:tr>
      <w:tr w:rsidR="0044507A" w14:paraId="43031DAC" w14:textId="77777777" w:rsidTr="000916A9">
        <w:trPr>
          <w:trHeight w:val="576"/>
        </w:trPr>
        <w:tc>
          <w:tcPr>
            <w:tcW w:w="3228" w:type="dxa"/>
            <w:shd w:val="clear" w:color="auto" w:fill="auto"/>
            <w:vAlign w:val="center"/>
          </w:tcPr>
          <w:p w14:paraId="7CD2DC8E" w14:textId="77777777" w:rsidR="0044507A" w:rsidRDefault="0044507A" w:rsidP="000916A9">
            <w:pPr>
              <w:rPr>
                <w:rFonts w:ascii="Arial" w:hAnsi="Arial" w:cs="Arial"/>
              </w:rPr>
            </w:pPr>
            <w:r>
              <w:rPr>
                <w:rFonts w:ascii="Arial" w:hAnsi="Arial" w:cs="Arial"/>
              </w:rPr>
              <w:t>Intercept 2</w:t>
            </w:r>
          </w:p>
        </w:tc>
        <w:tc>
          <w:tcPr>
            <w:tcW w:w="1308" w:type="dxa"/>
            <w:shd w:val="clear" w:color="auto" w:fill="auto"/>
            <w:vAlign w:val="center"/>
          </w:tcPr>
          <w:p w14:paraId="406429E6" w14:textId="767B8372" w:rsidR="0044507A" w:rsidRDefault="0044507A" w:rsidP="000916A9">
            <w:pPr>
              <w:jc w:val="center"/>
              <w:rPr>
                <w:rFonts w:ascii="Arial" w:hAnsi="Arial" w:cs="Arial"/>
              </w:rPr>
            </w:pPr>
            <w:r>
              <w:rPr>
                <w:rFonts w:ascii="Arial" w:hAnsi="Arial" w:cs="Arial"/>
              </w:rPr>
              <w:t>0.59</w:t>
            </w:r>
          </w:p>
        </w:tc>
        <w:tc>
          <w:tcPr>
            <w:tcW w:w="1241" w:type="dxa"/>
            <w:shd w:val="clear" w:color="auto" w:fill="auto"/>
            <w:vAlign w:val="center"/>
          </w:tcPr>
          <w:p w14:paraId="5DA82F33" w14:textId="4E450F11" w:rsidR="0044507A" w:rsidRDefault="0044507A" w:rsidP="000916A9">
            <w:pPr>
              <w:jc w:val="center"/>
              <w:rPr>
                <w:rFonts w:ascii="Arial" w:hAnsi="Arial" w:cs="Arial"/>
              </w:rPr>
            </w:pPr>
            <w:r>
              <w:rPr>
                <w:rFonts w:ascii="Arial" w:hAnsi="Arial" w:cs="Arial"/>
              </w:rPr>
              <w:t>0.15</w:t>
            </w:r>
          </w:p>
        </w:tc>
        <w:tc>
          <w:tcPr>
            <w:tcW w:w="1798" w:type="dxa"/>
            <w:shd w:val="clear" w:color="auto" w:fill="FFFFFF"/>
            <w:vAlign w:val="center"/>
          </w:tcPr>
          <w:p w14:paraId="18279EC8" w14:textId="73061D2F" w:rsidR="0044507A" w:rsidRDefault="0044507A" w:rsidP="000916A9">
            <w:pPr>
              <w:jc w:val="center"/>
              <w:rPr>
                <w:rFonts w:ascii="Arial" w:hAnsi="Arial" w:cs="Arial"/>
              </w:rPr>
            </w:pPr>
            <w:r>
              <w:rPr>
                <w:rFonts w:ascii="Arial" w:hAnsi="Arial" w:cs="Arial"/>
              </w:rPr>
              <w:t>(0.30, 0.88)</w:t>
            </w:r>
          </w:p>
        </w:tc>
      </w:tr>
      <w:tr w:rsidR="0044507A" w14:paraId="2B24F613" w14:textId="77777777" w:rsidTr="000916A9">
        <w:trPr>
          <w:trHeight w:val="576"/>
        </w:trPr>
        <w:tc>
          <w:tcPr>
            <w:tcW w:w="3228" w:type="dxa"/>
            <w:shd w:val="clear" w:color="auto" w:fill="auto"/>
            <w:vAlign w:val="center"/>
          </w:tcPr>
          <w:p w14:paraId="6996201B" w14:textId="77777777" w:rsidR="0044507A" w:rsidRDefault="0044507A" w:rsidP="000916A9">
            <w:pPr>
              <w:tabs>
                <w:tab w:val="left" w:pos="2430"/>
              </w:tabs>
              <w:rPr>
                <w:rFonts w:ascii="Arial" w:hAnsi="Arial" w:cs="Arial"/>
              </w:rPr>
            </w:pPr>
            <w:r>
              <w:rPr>
                <w:rFonts w:ascii="Arial" w:hAnsi="Arial" w:cs="Arial"/>
              </w:rPr>
              <w:t>Treatment [Knowledge / Choice]</w:t>
            </w:r>
          </w:p>
        </w:tc>
        <w:tc>
          <w:tcPr>
            <w:tcW w:w="1308" w:type="dxa"/>
            <w:shd w:val="clear" w:color="auto" w:fill="auto"/>
            <w:vAlign w:val="center"/>
          </w:tcPr>
          <w:p w14:paraId="3F5A96BB" w14:textId="1FF2B755" w:rsidR="0044507A" w:rsidRDefault="0044507A" w:rsidP="000916A9">
            <w:pPr>
              <w:jc w:val="center"/>
              <w:rPr>
                <w:rFonts w:ascii="Arial" w:hAnsi="Arial" w:cs="Arial"/>
              </w:rPr>
            </w:pPr>
            <w:r>
              <w:rPr>
                <w:rFonts w:ascii="Arial" w:hAnsi="Arial" w:cs="Arial"/>
              </w:rPr>
              <w:t>0.53</w:t>
            </w:r>
          </w:p>
        </w:tc>
        <w:tc>
          <w:tcPr>
            <w:tcW w:w="1241" w:type="dxa"/>
            <w:shd w:val="clear" w:color="auto" w:fill="auto"/>
            <w:vAlign w:val="center"/>
          </w:tcPr>
          <w:p w14:paraId="1155657E" w14:textId="499D5FAD" w:rsidR="0044507A" w:rsidRDefault="0044507A" w:rsidP="000916A9">
            <w:pPr>
              <w:jc w:val="center"/>
              <w:rPr>
                <w:rFonts w:ascii="Arial" w:hAnsi="Arial" w:cs="Arial"/>
              </w:rPr>
            </w:pPr>
            <w:r>
              <w:rPr>
                <w:rFonts w:ascii="Arial" w:hAnsi="Arial" w:cs="Arial"/>
              </w:rPr>
              <w:t>0.21</w:t>
            </w:r>
          </w:p>
        </w:tc>
        <w:tc>
          <w:tcPr>
            <w:tcW w:w="1798" w:type="dxa"/>
            <w:shd w:val="clear" w:color="auto" w:fill="FFFFFF"/>
            <w:vAlign w:val="center"/>
          </w:tcPr>
          <w:p w14:paraId="14235949" w14:textId="518E2D62" w:rsidR="0044507A" w:rsidRDefault="0044507A" w:rsidP="000916A9">
            <w:pPr>
              <w:jc w:val="center"/>
              <w:rPr>
                <w:rFonts w:ascii="Arial" w:hAnsi="Arial" w:cs="Arial"/>
              </w:rPr>
            </w:pPr>
            <w:r>
              <w:rPr>
                <w:rFonts w:ascii="Arial" w:hAnsi="Arial" w:cs="Arial"/>
              </w:rPr>
              <w:t>(0.12, 0.95)</w:t>
            </w:r>
          </w:p>
        </w:tc>
      </w:tr>
      <w:tr w:rsidR="0044507A" w14:paraId="6A326B99" w14:textId="77777777" w:rsidTr="000916A9">
        <w:trPr>
          <w:trHeight w:val="576"/>
        </w:trPr>
        <w:tc>
          <w:tcPr>
            <w:tcW w:w="3228" w:type="dxa"/>
            <w:shd w:val="clear" w:color="auto" w:fill="FFFFFF"/>
            <w:vAlign w:val="center"/>
          </w:tcPr>
          <w:p w14:paraId="4401055A" w14:textId="72DE9D85" w:rsidR="0044507A" w:rsidRDefault="0044507A" w:rsidP="000916A9">
            <w:pPr>
              <w:tabs>
                <w:tab w:val="left" w:pos="2430"/>
              </w:tabs>
              <w:rPr>
                <w:rFonts w:ascii="Arial" w:hAnsi="Arial" w:cs="Arial"/>
              </w:rPr>
            </w:pPr>
            <w:r>
              <w:rPr>
                <w:rFonts w:ascii="Arial" w:hAnsi="Arial" w:cs="Arial"/>
              </w:rPr>
              <w:t>Treatment [Knowledge / Random]</w:t>
            </w:r>
            <w:r w:rsidR="00843DA4">
              <w:rPr>
                <w:rFonts w:ascii="Arial" w:hAnsi="Arial" w:cs="Arial"/>
              </w:rPr>
              <w:t>*</w:t>
            </w:r>
          </w:p>
        </w:tc>
        <w:tc>
          <w:tcPr>
            <w:tcW w:w="1308" w:type="dxa"/>
            <w:shd w:val="clear" w:color="auto" w:fill="FFFFFF"/>
            <w:vAlign w:val="center"/>
          </w:tcPr>
          <w:p w14:paraId="76372E5A" w14:textId="09689B55" w:rsidR="0044507A" w:rsidRDefault="0044507A" w:rsidP="000916A9">
            <w:pPr>
              <w:jc w:val="center"/>
              <w:rPr>
                <w:rFonts w:ascii="Arial" w:hAnsi="Arial" w:cs="Arial"/>
              </w:rPr>
            </w:pPr>
            <w:r>
              <w:rPr>
                <w:rFonts w:ascii="Arial" w:hAnsi="Arial" w:cs="Arial"/>
              </w:rPr>
              <w:t>0.24</w:t>
            </w:r>
          </w:p>
        </w:tc>
        <w:tc>
          <w:tcPr>
            <w:tcW w:w="1241" w:type="dxa"/>
            <w:shd w:val="clear" w:color="auto" w:fill="FFFFFF"/>
            <w:vAlign w:val="center"/>
          </w:tcPr>
          <w:p w14:paraId="3DFA18AC" w14:textId="6A037AEB" w:rsidR="0044507A" w:rsidRDefault="0044507A" w:rsidP="000916A9">
            <w:pPr>
              <w:jc w:val="center"/>
              <w:rPr>
                <w:rFonts w:ascii="Arial" w:hAnsi="Arial" w:cs="Arial"/>
              </w:rPr>
            </w:pPr>
            <w:r>
              <w:rPr>
                <w:rFonts w:ascii="Arial" w:hAnsi="Arial" w:cs="Arial"/>
              </w:rPr>
              <w:t>0.21</w:t>
            </w:r>
          </w:p>
        </w:tc>
        <w:tc>
          <w:tcPr>
            <w:tcW w:w="1798" w:type="dxa"/>
            <w:shd w:val="clear" w:color="auto" w:fill="FFFFFF"/>
            <w:vAlign w:val="center"/>
          </w:tcPr>
          <w:p w14:paraId="3E916091" w14:textId="2AD158F1" w:rsidR="0044507A" w:rsidRDefault="0044507A" w:rsidP="000916A9">
            <w:pPr>
              <w:jc w:val="center"/>
              <w:rPr>
                <w:rFonts w:ascii="Arial" w:hAnsi="Arial" w:cs="Arial"/>
              </w:rPr>
            </w:pPr>
            <w:r>
              <w:rPr>
                <w:rFonts w:ascii="Arial" w:hAnsi="Arial" w:cs="Arial"/>
              </w:rPr>
              <w:t>(-0.17, 0.66)</w:t>
            </w:r>
          </w:p>
        </w:tc>
      </w:tr>
      <w:tr w:rsidR="0044507A" w14:paraId="49D1A957" w14:textId="77777777" w:rsidTr="000916A9">
        <w:trPr>
          <w:trHeight w:val="576"/>
        </w:trPr>
        <w:tc>
          <w:tcPr>
            <w:tcW w:w="3228" w:type="dxa"/>
            <w:shd w:val="clear" w:color="auto" w:fill="FFFFFF"/>
            <w:vAlign w:val="center"/>
          </w:tcPr>
          <w:p w14:paraId="2B56AD04" w14:textId="77777777" w:rsidR="0044507A" w:rsidRDefault="0044507A" w:rsidP="000916A9">
            <w:pPr>
              <w:tabs>
                <w:tab w:val="left" w:pos="2430"/>
              </w:tabs>
              <w:rPr>
                <w:rFonts w:ascii="Arial" w:hAnsi="Arial" w:cs="Arial"/>
              </w:rPr>
            </w:pPr>
            <w:r>
              <w:rPr>
                <w:rFonts w:ascii="Arial" w:hAnsi="Arial" w:cs="Arial"/>
              </w:rPr>
              <w:t>Comprehension</w:t>
            </w:r>
          </w:p>
        </w:tc>
        <w:tc>
          <w:tcPr>
            <w:tcW w:w="1308" w:type="dxa"/>
            <w:shd w:val="clear" w:color="auto" w:fill="FFFFFF"/>
            <w:vAlign w:val="center"/>
          </w:tcPr>
          <w:p w14:paraId="37384387" w14:textId="6CA398C7" w:rsidR="0044507A" w:rsidRDefault="0044507A" w:rsidP="000916A9">
            <w:pPr>
              <w:jc w:val="center"/>
              <w:rPr>
                <w:rFonts w:ascii="Arial" w:hAnsi="Arial" w:cs="Arial"/>
              </w:rPr>
            </w:pPr>
            <w:r>
              <w:rPr>
                <w:rFonts w:ascii="Arial" w:hAnsi="Arial" w:cs="Arial"/>
              </w:rPr>
              <w:t>-0.40</w:t>
            </w:r>
          </w:p>
        </w:tc>
        <w:tc>
          <w:tcPr>
            <w:tcW w:w="1241" w:type="dxa"/>
            <w:shd w:val="clear" w:color="auto" w:fill="FFFFFF"/>
            <w:vAlign w:val="center"/>
          </w:tcPr>
          <w:p w14:paraId="04835A0E" w14:textId="56F70FD5" w:rsidR="0044507A" w:rsidRDefault="0044507A" w:rsidP="000916A9">
            <w:pPr>
              <w:jc w:val="center"/>
              <w:rPr>
                <w:rFonts w:ascii="Arial" w:hAnsi="Arial" w:cs="Arial"/>
              </w:rPr>
            </w:pPr>
            <w:r>
              <w:rPr>
                <w:rFonts w:ascii="Arial" w:hAnsi="Arial" w:cs="Arial"/>
              </w:rPr>
              <w:t>0.18</w:t>
            </w:r>
          </w:p>
        </w:tc>
        <w:tc>
          <w:tcPr>
            <w:tcW w:w="1798" w:type="dxa"/>
            <w:shd w:val="clear" w:color="auto" w:fill="FFFFFF"/>
            <w:vAlign w:val="center"/>
          </w:tcPr>
          <w:p w14:paraId="3E226D8E" w14:textId="15E8AB48" w:rsidR="0044507A" w:rsidRDefault="0044507A" w:rsidP="000916A9">
            <w:pPr>
              <w:jc w:val="center"/>
              <w:rPr>
                <w:rFonts w:ascii="Arial" w:hAnsi="Arial" w:cs="Arial"/>
              </w:rPr>
            </w:pPr>
            <w:r>
              <w:rPr>
                <w:rFonts w:ascii="Arial" w:hAnsi="Arial" w:cs="Arial"/>
              </w:rPr>
              <w:t>(-0.75, -0.04)</w:t>
            </w:r>
          </w:p>
        </w:tc>
      </w:tr>
      <w:tr w:rsidR="0044507A" w14:paraId="21700153" w14:textId="77777777" w:rsidTr="000916A9">
        <w:trPr>
          <w:trHeight w:val="576"/>
        </w:trPr>
        <w:tc>
          <w:tcPr>
            <w:tcW w:w="3228" w:type="dxa"/>
            <w:shd w:val="clear" w:color="auto" w:fill="FFFFFF"/>
            <w:vAlign w:val="center"/>
          </w:tcPr>
          <w:p w14:paraId="0B5A56C2" w14:textId="77777777" w:rsidR="0044507A" w:rsidRDefault="0044507A" w:rsidP="000916A9">
            <w:pPr>
              <w:tabs>
                <w:tab w:val="left" w:pos="2430"/>
              </w:tabs>
              <w:rPr>
                <w:rFonts w:ascii="Arial" w:hAnsi="Arial" w:cs="Arial"/>
              </w:rPr>
            </w:pPr>
            <w:r>
              <w:rPr>
                <w:rFonts w:ascii="Arial" w:hAnsi="Arial" w:cs="Arial"/>
              </w:rPr>
              <w:t>Treatment [Knowledge / Choice]: Comprehension</w:t>
            </w:r>
          </w:p>
        </w:tc>
        <w:tc>
          <w:tcPr>
            <w:tcW w:w="1308" w:type="dxa"/>
            <w:shd w:val="clear" w:color="auto" w:fill="FFFFFF"/>
            <w:vAlign w:val="center"/>
          </w:tcPr>
          <w:p w14:paraId="23BF1663" w14:textId="28CB5B0E" w:rsidR="0044507A" w:rsidRDefault="0044507A" w:rsidP="000916A9">
            <w:pPr>
              <w:jc w:val="center"/>
              <w:rPr>
                <w:rFonts w:ascii="Arial" w:hAnsi="Arial" w:cs="Arial"/>
              </w:rPr>
            </w:pPr>
            <w:r>
              <w:rPr>
                <w:rFonts w:ascii="Arial" w:hAnsi="Arial" w:cs="Arial"/>
              </w:rPr>
              <w:t>0.14</w:t>
            </w:r>
          </w:p>
        </w:tc>
        <w:tc>
          <w:tcPr>
            <w:tcW w:w="1241" w:type="dxa"/>
            <w:shd w:val="clear" w:color="auto" w:fill="FFFFFF"/>
            <w:vAlign w:val="center"/>
          </w:tcPr>
          <w:p w14:paraId="74CA997F" w14:textId="61253FBB" w:rsidR="0044507A" w:rsidRDefault="0044507A" w:rsidP="000916A9">
            <w:pPr>
              <w:jc w:val="center"/>
              <w:rPr>
                <w:rFonts w:ascii="Arial" w:hAnsi="Arial" w:cs="Arial"/>
              </w:rPr>
            </w:pPr>
            <w:r>
              <w:rPr>
                <w:rFonts w:ascii="Arial" w:hAnsi="Arial" w:cs="Arial"/>
              </w:rPr>
              <w:t>0.26</w:t>
            </w:r>
          </w:p>
        </w:tc>
        <w:tc>
          <w:tcPr>
            <w:tcW w:w="1798" w:type="dxa"/>
            <w:shd w:val="clear" w:color="auto" w:fill="FFFFFF"/>
            <w:vAlign w:val="center"/>
          </w:tcPr>
          <w:p w14:paraId="1B6F8C8F" w14:textId="7B743EC0" w:rsidR="0044507A" w:rsidRDefault="0044507A" w:rsidP="000916A9">
            <w:pPr>
              <w:jc w:val="center"/>
              <w:rPr>
                <w:rFonts w:ascii="Arial" w:hAnsi="Arial" w:cs="Arial"/>
              </w:rPr>
            </w:pPr>
            <w:r>
              <w:rPr>
                <w:rFonts w:ascii="Arial" w:hAnsi="Arial" w:cs="Arial"/>
              </w:rPr>
              <w:t>(-0.38, 0.64)</w:t>
            </w:r>
          </w:p>
        </w:tc>
      </w:tr>
      <w:tr w:rsidR="0044507A" w14:paraId="3201360D" w14:textId="77777777" w:rsidTr="000916A9">
        <w:trPr>
          <w:trHeight w:val="576"/>
        </w:trPr>
        <w:tc>
          <w:tcPr>
            <w:tcW w:w="3228" w:type="dxa"/>
            <w:tcBorders>
              <w:bottom w:val="single" w:sz="20" w:space="0" w:color="000000"/>
            </w:tcBorders>
            <w:shd w:val="clear" w:color="auto" w:fill="FFFFFF"/>
            <w:vAlign w:val="center"/>
          </w:tcPr>
          <w:p w14:paraId="60EF898B" w14:textId="77777777" w:rsidR="0044507A" w:rsidRDefault="0044507A" w:rsidP="000916A9">
            <w:pPr>
              <w:tabs>
                <w:tab w:val="left" w:pos="2430"/>
              </w:tabs>
              <w:rPr>
                <w:rFonts w:ascii="Arial" w:hAnsi="Arial" w:cs="Arial"/>
              </w:rPr>
            </w:pPr>
            <w:r>
              <w:rPr>
                <w:rFonts w:ascii="Arial" w:hAnsi="Arial" w:cs="Arial"/>
              </w:rPr>
              <w:t>Treatment [Knowledge / Random]: Comprehension</w:t>
            </w:r>
          </w:p>
        </w:tc>
        <w:tc>
          <w:tcPr>
            <w:tcW w:w="1308" w:type="dxa"/>
            <w:tcBorders>
              <w:bottom w:val="single" w:sz="20" w:space="0" w:color="000000"/>
            </w:tcBorders>
            <w:shd w:val="clear" w:color="auto" w:fill="FFFFFF"/>
            <w:vAlign w:val="center"/>
          </w:tcPr>
          <w:p w14:paraId="607C82C5" w14:textId="01C13CB4" w:rsidR="0044507A" w:rsidRDefault="0044507A" w:rsidP="000916A9">
            <w:pPr>
              <w:jc w:val="center"/>
              <w:rPr>
                <w:rFonts w:ascii="Arial" w:hAnsi="Arial" w:cs="Arial"/>
              </w:rPr>
            </w:pPr>
            <w:r>
              <w:rPr>
                <w:rFonts w:ascii="Arial" w:hAnsi="Arial" w:cs="Arial"/>
              </w:rPr>
              <w:t>0.35</w:t>
            </w:r>
          </w:p>
        </w:tc>
        <w:tc>
          <w:tcPr>
            <w:tcW w:w="1241" w:type="dxa"/>
            <w:tcBorders>
              <w:bottom w:val="single" w:sz="20" w:space="0" w:color="000000"/>
            </w:tcBorders>
            <w:shd w:val="clear" w:color="auto" w:fill="FFFFFF"/>
            <w:vAlign w:val="center"/>
          </w:tcPr>
          <w:p w14:paraId="23B1A146" w14:textId="5469B31F" w:rsidR="0044507A" w:rsidRDefault="0044507A" w:rsidP="000916A9">
            <w:pPr>
              <w:jc w:val="center"/>
              <w:rPr>
                <w:rFonts w:ascii="Arial" w:hAnsi="Arial" w:cs="Arial"/>
              </w:rPr>
            </w:pPr>
            <w:r>
              <w:rPr>
                <w:rFonts w:ascii="Arial" w:hAnsi="Arial" w:cs="Arial"/>
              </w:rPr>
              <w:t>0.27</w:t>
            </w:r>
          </w:p>
        </w:tc>
        <w:tc>
          <w:tcPr>
            <w:tcW w:w="1798" w:type="dxa"/>
            <w:tcBorders>
              <w:bottom w:val="single" w:sz="20" w:space="0" w:color="000000"/>
            </w:tcBorders>
            <w:shd w:val="clear" w:color="auto" w:fill="FFFFFF"/>
            <w:vAlign w:val="center"/>
          </w:tcPr>
          <w:p w14:paraId="7084CEDF" w14:textId="01E925DA" w:rsidR="0044507A" w:rsidRDefault="0044507A" w:rsidP="000916A9">
            <w:pPr>
              <w:jc w:val="center"/>
              <w:rPr>
                <w:rFonts w:ascii="Arial" w:hAnsi="Arial" w:cs="Arial"/>
              </w:rPr>
            </w:pPr>
            <w:r>
              <w:rPr>
                <w:rFonts w:ascii="Arial" w:hAnsi="Arial" w:cs="Arial"/>
              </w:rPr>
              <w:t>(-0.16, 0.86)</w:t>
            </w:r>
          </w:p>
        </w:tc>
      </w:tr>
    </w:tbl>
    <w:p w14:paraId="73836012" w14:textId="4488C07B" w:rsidR="0044507A" w:rsidRDefault="0044507A" w:rsidP="0044507A">
      <w:pPr>
        <w:rPr>
          <w:rFonts w:ascii="Arial" w:hAnsi="Arial" w:cs="Arial"/>
        </w:rPr>
      </w:pPr>
      <w:r>
        <w:rPr>
          <w:rFonts w:ascii="Arial" w:hAnsi="Arial" w:cs="Arial"/>
          <w:b/>
        </w:rPr>
        <w:t>Table 2</w:t>
      </w:r>
      <w:r w:rsidRPr="00EC0AC0">
        <w:rPr>
          <w:rFonts w:ascii="Arial" w:hAnsi="Arial" w:cs="Arial"/>
          <w:b/>
        </w:rPr>
        <w:t xml:space="preserve">. Investment in third-party </w:t>
      </w:r>
      <w:r>
        <w:rPr>
          <w:rFonts w:ascii="Arial" w:hAnsi="Arial" w:cs="Arial"/>
          <w:b/>
        </w:rPr>
        <w:t xml:space="preserve">helping. </w:t>
      </w:r>
      <w:r>
        <w:rPr>
          <w:rFonts w:ascii="Arial" w:hAnsi="Arial" w:cs="Arial"/>
        </w:rPr>
        <w:t xml:space="preserve">Estimates are posterior means and error refers to posterior standard deviations. These are analogous to point estimates and standard errors, respectively. </w:t>
      </w:r>
      <w:r w:rsidR="00B9106B">
        <w:rPr>
          <w:rFonts w:ascii="Arial" w:hAnsi="Arial" w:cs="Arial"/>
        </w:rPr>
        <w:t xml:space="preserve">This model output includes all participants (and is not restricted to those who passed all comprehension checks). </w:t>
      </w:r>
      <w:r w:rsidR="00843DA4">
        <w:rPr>
          <w:rFonts w:ascii="Arial" w:hAnsi="Arial" w:cs="Arial"/>
        </w:rPr>
        <w:t xml:space="preserve">* This treatment is significant in the reduced sample and in the frequentist analyses. </w:t>
      </w:r>
    </w:p>
    <w:p w14:paraId="0E66735D" w14:textId="77777777" w:rsidR="00CF6A35" w:rsidRDefault="00CF6A35" w:rsidP="0044507A">
      <w:pPr>
        <w:rPr>
          <w:rFonts w:ascii="Arial" w:hAnsi="Arial" w:cs="Arial"/>
        </w:rPr>
      </w:pPr>
    </w:p>
    <w:p w14:paraId="69110914" w14:textId="77777777" w:rsidR="00CF6A35" w:rsidRPr="001277B7" w:rsidRDefault="00CF6A35" w:rsidP="0044507A"/>
    <w:p w14:paraId="2F084A75" w14:textId="73A143C1" w:rsidR="0044507A" w:rsidRDefault="00CF6A35" w:rsidP="005F5496">
      <w:pPr>
        <w:spacing w:line="360" w:lineRule="auto"/>
        <w:jc w:val="both"/>
        <w:rPr>
          <w:rFonts w:ascii="Arial" w:hAnsi="Arial" w:cs="Arial"/>
        </w:rPr>
      </w:pPr>
      <w:r>
        <w:rPr>
          <w:rFonts w:ascii="Arial" w:hAnsi="Arial" w:cs="Arial"/>
          <w:noProof/>
        </w:rPr>
        <w:drawing>
          <wp:inline distT="0" distB="0" distL="0" distR="0" wp14:anchorId="0CB1420C" wp14:editId="5084A1D2">
            <wp:extent cx="5403273" cy="34675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w data combined.png"/>
                    <pic:cNvPicPr/>
                  </pic:nvPicPr>
                  <pic:blipFill>
                    <a:blip r:embed="rId9">
                      <a:extLst>
                        <a:ext uri="{28A0092B-C50C-407E-A947-70E740481C1C}">
                          <a14:useLocalDpi xmlns:a14="http://schemas.microsoft.com/office/drawing/2010/main" val="0"/>
                        </a:ext>
                      </a:extLst>
                    </a:blip>
                    <a:stretch>
                      <a:fillRect/>
                    </a:stretch>
                  </pic:blipFill>
                  <pic:spPr>
                    <a:xfrm>
                      <a:off x="0" y="0"/>
                      <a:ext cx="5404077" cy="3468037"/>
                    </a:xfrm>
                    <a:prstGeom prst="rect">
                      <a:avLst/>
                    </a:prstGeom>
                  </pic:spPr>
                </pic:pic>
              </a:graphicData>
            </a:graphic>
          </wp:inline>
        </w:drawing>
      </w:r>
    </w:p>
    <w:p w14:paraId="44AB57E5" w14:textId="77777777" w:rsidR="00A94610" w:rsidRDefault="00A94610" w:rsidP="005F5496">
      <w:pPr>
        <w:spacing w:after="0" w:line="360" w:lineRule="auto"/>
        <w:jc w:val="both"/>
        <w:rPr>
          <w:rFonts w:ascii="Arial" w:hAnsi="Arial" w:cs="Arial"/>
        </w:rPr>
      </w:pPr>
    </w:p>
    <w:p w14:paraId="7A85EFBE" w14:textId="1DB2C3A2" w:rsidR="00CF6A35" w:rsidRDefault="00A94610" w:rsidP="005F5496">
      <w:pPr>
        <w:spacing w:line="360" w:lineRule="auto"/>
        <w:jc w:val="both"/>
        <w:rPr>
          <w:rFonts w:ascii="Arial" w:hAnsi="Arial" w:cs="Arial"/>
        </w:rPr>
      </w:pPr>
      <w:r>
        <w:rPr>
          <w:rFonts w:ascii="Arial" w:hAnsi="Arial" w:cs="Arial"/>
          <w:b/>
        </w:rPr>
        <w:lastRenderedPageBreak/>
        <w:t xml:space="preserve">Figure 1. </w:t>
      </w:r>
      <w:r w:rsidR="00CF6A35">
        <w:rPr>
          <w:rFonts w:ascii="Arial" w:hAnsi="Arial" w:cs="Arial"/>
        </w:rPr>
        <w:t>Boxplots</w:t>
      </w:r>
      <w:r>
        <w:rPr>
          <w:rFonts w:ascii="Arial" w:hAnsi="Arial" w:cs="Arial"/>
        </w:rPr>
        <w:t xml:space="preserve"> of treatment on </w:t>
      </w:r>
      <w:r w:rsidR="00CF6A35">
        <w:rPr>
          <w:rFonts w:ascii="Arial" w:hAnsi="Arial" w:cs="Arial"/>
        </w:rPr>
        <w:t xml:space="preserve">(a) third-party </w:t>
      </w:r>
      <w:r>
        <w:rPr>
          <w:rFonts w:ascii="Arial" w:hAnsi="Arial" w:cs="Arial"/>
        </w:rPr>
        <w:t>punishment</w:t>
      </w:r>
      <w:r w:rsidR="00CF6A35">
        <w:rPr>
          <w:rFonts w:ascii="Arial" w:hAnsi="Arial" w:cs="Arial"/>
        </w:rPr>
        <w:t xml:space="preserve"> and (b) third-party helping</w:t>
      </w:r>
      <w:r w:rsidR="00B72C15">
        <w:rPr>
          <w:rFonts w:ascii="Arial" w:hAnsi="Arial" w:cs="Arial"/>
        </w:rPr>
        <w:t xml:space="preserve">. </w:t>
      </w:r>
      <w:r w:rsidR="00B72C15" w:rsidRPr="00385D56">
        <w:rPr>
          <w:rFonts w:ascii="Arial" w:hAnsi="Arial" w:cs="Arial"/>
        </w:rPr>
        <w:t>Boxplots show</w:t>
      </w:r>
      <w:r w:rsidR="00B32E32">
        <w:rPr>
          <w:rFonts w:ascii="Arial" w:hAnsi="Arial" w:cs="Arial"/>
        </w:rPr>
        <w:t xml:space="preserve"> the interquartile range and the</w:t>
      </w:r>
      <w:r w:rsidR="00B72C15" w:rsidRPr="00385D56">
        <w:rPr>
          <w:rFonts w:ascii="Arial" w:hAnsi="Arial" w:cs="Arial"/>
        </w:rPr>
        <w:t xml:space="preserve"> median (in </w:t>
      </w:r>
      <w:r w:rsidR="00CF6A35">
        <w:rPr>
          <w:rFonts w:ascii="Arial" w:hAnsi="Arial" w:cs="Arial"/>
        </w:rPr>
        <w:t>panel (a)</w:t>
      </w:r>
      <w:r w:rsidR="00B72C15" w:rsidRPr="00385D56">
        <w:rPr>
          <w:rFonts w:ascii="Arial" w:hAnsi="Arial" w:cs="Arial"/>
        </w:rPr>
        <w:t xml:space="preserve"> the median </w:t>
      </w:r>
      <w:r w:rsidR="00B32E32">
        <w:rPr>
          <w:rFonts w:ascii="Arial" w:hAnsi="Arial" w:cs="Arial"/>
        </w:rPr>
        <w:t xml:space="preserve">=0 </w:t>
      </w:r>
      <w:r w:rsidR="00B72C15" w:rsidRPr="00385D56">
        <w:rPr>
          <w:rFonts w:ascii="Arial" w:hAnsi="Arial" w:cs="Arial"/>
        </w:rPr>
        <w:t xml:space="preserve">and is therefore not visible). Whiskers show </w:t>
      </w:r>
      <w:r w:rsidR="00B72C15">
        <w:rPr>
          <w:rFonts w:ascii="Arial" w:hAnsi="Arial" w:cs="Arial"/>
        </w:rPr>
        <w:t>min(max(x), Q_3 + 1.5 * IQR. Raw data points are overlaid with a jitter function. Larger black circles are outliers.</w:t>
      </w:r>
      <w:r w:rsidR="00B32E32">
        <w:rPr>
          <w:rFonts w:ascii="Arial" w:hAnsi="Arial" w:cs="Arial"/>
        </w:rPr>
        <w:t xml:space="preserve"> Data are from the full sample.</w:t>
      </w:r>
      <w:r w:rsidR="00B72C15">
        <w:rPr>
          <w:rFonts w:ascii="Arial" w:hAnsi="Arial" w:cs="Arial"/>
        </w:rPr>
        <w:t xml:space="preserve"> </w:t>
      </w:r>
    </w:p>
    <w:p w14:paraId="1E43886C" w14:textId="77777777" w:rsidR="00CF6A35" w:rsidRDefault="00CF6A35" w:rsidP="005F5496">
      <w:pPr>
        <w:spacing w:line="360" w:lineRule="auto"/>
        <w:jc w:val="both"/>
        <w:rPr>
          <w:rFonts w:ascii="Arial" w:hAnsi="Arial" w:cs="Arial"/>
        </w:rPr>
      </w:pPr>
    </w:p>
    <w:p w14:paraId="717D6FF0" w14:textId="4E1CF5AB" w:rsidR="00CF6A35" w:rsidRDefault="00CF6A35" w:rsidP="005F5496">
      <w:pPr>
        <w:spacing w:line="360" w:lineRule="auto"/>
        <w:jc w:val="both"/>
        <w:rPr>
          <w:rFonts w:ascii="Arial" w:hAnsi="Arial" w:cs="Arial"/>
        </w:rPr>
      </w:pPr>
      <w:r>
        <w:rPr>
          <w:rFonts w:ascii="Arial" w:hAnsi="Arial" w:cs="Arial"/>
          <w:noProof/>
        </w:rPr>
        <w:drawing>
          <wp:inline distT="0" distB="0" distL="0" distR="0" wp14:anchorId="48098C0B" wp14:editId="4999DA59">
            <wp:extent cx="5527964" cy="35475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bined predicted model output.png"/>
                    <pic:cNvPicPr/>
                  </pic:nvPicPr>
                  <pic:blipFill>
                    <a:blip r:embed="rId10">
                      <a:extLst>
                        <a:ext uri="{28A0092B-C50C-407E-A947-70E740481C1C}">
                          <a14:useLocalDpi xmlns:a14="http://schemas.microsoft.com/office/drawing/2010/main" val="0"/>
                        </a:ext>
                      </a:extLst>
                    </a:blip>
                    <a:stretch>
                      <a:fillRect/>
                    </a:stretch>
                  </pic:blipFill>
                  <pic:spPr>
                    <a:xfrm>
                      <a:off x="0" y="0"/>
                      <a:ext cx="5528635" cy="3547972"/>
                    </a:xfrm>
                    <a:prstGeom prst="rect">
                      <a:avLst/>
                    </a:prstGeom>
                  </pic:spPr>
                </pic:pic>
              </a:graphicData>
            </a:graphic>
          </wp:inline>
        </w:drawing>
      </w:r>
    </w:p>
    <w:p w14:paraId="3E565AC6" w14:textId="7DA1BD0E" w:rsidR="00B72C15" w:rsidRDefault="00CF6A35" w:rsidP="005F5496">
      <w:pPr>
        <w:spacing w:line="360" w:lineRule="auto"/>
        <w:jc w:val="both"/>
        <w:rPr>
          <w:rFonts w:ascii="Arial" w:hAnsi="Arial" w:cs="Arial"/>
        </w:rPr>
      </w:pPr>
      <w:r w:rsidRPr="00CF6A35">
        <w:rPr>
          <w:rFonts w:ascii="Arial" w:hAnsi="Arial" w:cs="Arial"/>
          <w:b/>
        </w:rPr>
        <w:t>Figure 2.</w:t>
      </w:r>
      <w:r>
        <w:rPr>
          <w:rFonts w:ascii="Arial" w:hAnsi="Arial" w:cs="Arial"/>
        </w:rPr>
        <w:t xml:space="preserve"> P</w:t>
      </w:r>
      <w:r w:rsidR="00B72C15">
        <w:rPr>
          <w:rFonts w:ascii="Arial" w:hAnsi="Arial" w:cs="Arial"/>
        </w:rPr>
        <w:t xml:space="preserve">osterior mean </w:t>
      </w:r>
      <w:r>
        <w:rPr>
          <w:rFonts w:ascii="Arial" w:hAnsi="Arial" w:cs="Arial"/>
        </w:rPr>
        <w:t>probabilities</w:t>
      </w:r>
      <w:r w:rsidR="00B72C15">
        <w:rPr>
          <w:rFonts w:ascii="Arial" w:hAnsi="Arial" w:cs="Arial"/>
        </w:rPr>
        <w:t xml:space="preserve"> of individuals in each treatment being in each of the three </w:t>
      </w:r>
      <w:r>
        <w:rPr>
          <w:rFonts w:ascii="Arial" w:hAnsi="Arial" w:cs="Arial"/>
        </w:rPr>
        <w:t>investment categories according to whether they were punishing (top panel) or helping (bottom panel) a third-party</w:t>
      </w:r>
      <w:r w:rsidR="00B72C15">
        <w:rPr>
          <w:rFonts w:ascii="Arial" w:hAnsi="Arial" w:cs="Arial"/>
        </w:rPr>
        <w:t>. Error bars are 95 % credible intervals.</w:t>
      </w:r>
    </w:p>
    <w:p w14:paraId="105723CF" w14:textId="77777777" w:rsidR="005C2241" w:rsidRDefault="005C2241" w:rsidP="00EE11A3">
      <w:pPr>
        <w:spacing w:line="360" w:lineRule="auto"/>
        <w:jc w:val="both"/>
        <w:rPr>
          <w:rFonts w:ascii="Arial" w:hAnsi="Arial" w:cs="Arial"/>
          <w:b/>
        </w:rPr>
      </w:pPr>
    </w:p>
    <w:p w14:paraId="45A91FCE" w14:textId="48B5DDEE" w:rsidR="00DE68D7" w:rsidRDefault="00EE11A3" w:rsidP="00EE11A3">
      <w:pPr>
        <w:spacing w:line="360" w:lineRule="auto"/>
        <w:jc w:val="both"/>
        <w:rPr>
          <w:rFonts w:ascii="Arial" w:hAnsi="Arial" w:cs="Arial"/>
          <w:b/>
        </w:rPr>
      </w:pPr>
      <w:r w:rsidRPr="00EE11A3">
        <w:rPr>
          <w:rFonts w:ascii="Arial" w:hAnsi="Arial" w:cs="Arial"/>
          <w:b/>
        </w:rPr>
        <w:t>H2: Did investments in (a) third-party punishment and (b) help positively predict probability to be chosen as a social partner by bystanders?</w:t>
      </w:r>
    </w:p>
    <w:p w14:paraId="122BC35F" w14:textId="79FD42CF" w:rsidR="009E78CD" w:rsidRPr="00676A45" w:rsidRDefault="00DE68D7" w:rsidP="005F5496">
      <w:pPr>
        <w:spacing w:line="360" w:lineRule="auto"/>
        <w:jc w:val="both"/>
        <w:rPr>
          <w:rFonts w:ascii="Arial" w:hAnsi="Arial" w:cs="Arial"/>
        </w:rPr>
      </w:pPr>
      <w:r w:rsidRPr="00DE68D7">
        <w:rPr>
          <w:rFonts w:ascii="Arial" w:hAnsi="Arial" w:cs="Arial"/>
        </w:rPr>
        <w:t xml:space="preserve">In the punishment condition, </w:t>
      </w:r>
      <w:r w:rsidR="009E78CD">
        <w:rPr>
          <w:rFonts w:ascii="Arial" w:hAnsi="Arial" w:cs="Arial"/>
        </w:rPr>
        <w:t>44 participants (22 pairs)</w:t>
      </w:r>
      <w:r>
        <w:rPr>
          <w:rFonts w:ascii="Arial" w:hAnsi="Arial" w:cs="Arial"/>
        </w:rPr>
        <w:t xml:space="preserve"> pairs invested the same amount in punishment and </w:t>
      </w:r>
      <w:r w:rsidR="009E78CD">
        <w:rPr>
          <w:rFonts w:ascii="Arial" w:hAnsi="Arial" w:cs="Arial"/>
        </w:rPr>
        <w:t>could not be used in this analysis. In the remaining 56 pairs, we could ask whether the participant who invested the most in punishment was more likely to be chosen by the bystander as a partner. The highest investing player was chosen as the partner on 36 / 56 (64.3 %) occasions</w:t>
      </w:r>
      <w:r w:rsidR="00B35176" w:rsidRPr="00EE11A3">
        <w:rPr>
          <w:rFonts w:ascii="Arial" w:hAnsi="Arial" w:cs="Arial"/>
        </w:rPr>
        <w:t xml:space="preserve">, indicating that </w:t>
      </w:r>
      <w:r w:rsidR="00607FAA">
        <w:rPr>
          <w:rFonts w:ascii="Arial" w:hAnsi="Arial" w:cs="Arial"/>
        </w:rPr>
        <w:t>b</w:t>
      </w:r>
      <w:r w:rsidR="00B35176" w:rsidRPr="00EE11A3">
        <w:rPr>
          <w:rFonts w:ascii="Arial" w:hAnsi="Arial" w:cs="Arial"/>
        </w:rPr>
        <w:t xml:space="preserve">ystanders </w:t>
      </w:r>
      <w:r w:rsidR="00A37CCB" w:rsidRPr="00EE11A3">
        <w:rPr>
          <w:rFonts w:ascii="Arial" w:hAnsi="Arial" w:cs="Arial"/>
        </w:rPr>
        <w:t>used</w:t>
      </w:r>
      <w:r w:rsidR="00B35176" w:rsidRPr="00EE11A3">
        <w:rPr>
          <w:rFonts w:ascii="Arial" w:hAnsi="Arial" w:cs="Arial"/>
        </w:rPr>
        <w:t xml:space="preserve"> this information </w:t>
      </w:r>
      <w:r w:rsidR="00B21C4E" w:rsidRPr="00EE11A3">
        <w:rPr>
          <w:rFonts w:ascii="Arial" w:hAnsi="Arial" w:cs="Arial"/>
        </w:rPr>
        <w:t xml:space="preserve">to </w:t>
      </w:r>
      <w:r w:rsidR="00A37CCB" w:rsidRPr="00EE11A3">
        <w:rPr>
          <w:rFonts w:ascii="Arial" w:hAnsi="Arial" w:cs="Arial"/>
        </w:rPr>
        <w:t>select social partners</w:t>
      </w:r>
      <w:r w:rsidR="00B35176" w:rsidRPr="00EE11A3">
        <w:rPr>
          <w:rFonts w:ascii="Arial" w:hAnsi="Arial" w:cs="Arial"/>
        </w:rPr>
        <w:t xml:space="preserve"> (Binomial</w:t>
      </w:r>
      <w:r w:rsidR="00A37CCB" w:rsidRPr="00EE11A3">
        <w:rPr>
          <w:rFonts w:ascii="Arial" w:hAnsi="Arial" w:cs="Arial"/>
        </w:rPr>
        <w:t xml:space="preserve"> test</w:t>
      </w:r>
      <w:r w:rsidR="0016000A" w:rsidRPr="00EE11A3">
        <w:rPr>
          <w:rFonts w:ascii="Arial" w:hAnsi="Arial" w:cs="Arial"/>
        </w:rPr>
        <w:t xml:space="preserve">, </w:t>
      </w:r>
      <w:r w:rsidR="0016000A" w:rsidRPr="00EE11A3">
        <w:rPr>
          <w:rFonts w:ascii="Arial" w:hAnsi="Arial" w:cs="Arial"/>
          <w:i/>
        </w:rPr>
        <w:t>p</w:t>
      </w:r>
      <w:r w:rsidR="00FF5E7E" w:rsidRPr="00EE11A3">
        <w:rPr>
          <w:rFonts w:ascii="Arial" w:hAnsi="Arial" w:cs="Arial"/>
          <w:i/>
        </w:rPr>
        <w:t xml:space="preserve"> </w:t>
      </w:r>
      <w:r w:rsidR="009E78CD">
        <w:rPr>
          <w:rFonts w:ascii="Arial" w:hAnsi="Arial" w:cs="Arial"/>
        </w:rPr>
        <w:t>= 0.04</w:t>
      </w:r>
      <w:r w:rsidR="00FF5E7E" w:rsidRPr="00EE11A3">
        <w:rPr>
          <w:rFonts w:ascii="Arial" w:hAnsi="Arial" w:cs="Arial"/>
        </w:rPr>
        <w:t>)</w:t>
      </w:r>
      <w:r w:rsidR="00584667" w:rsidRPr="00EE11A3">
        <w:rPr>
          <w:rFonts w:ascii="Arial" w:hAnsi="Arial" w:cs="Arial"/>
        </w:rPr>
        <w:t>.</w:t>
      </w:r>
      <w:r w:rsidR="008F52E1" w:rsidRPr="00EE11A3">
        <w:rPr>
          <w:rFonts w:ascii="Arial" w:hAnsi="Arial" w:cs="Arial"/>
        </w:rPr>
        <w:t xml:space="preserve"> </w:t>
      </w:r>
      <w:r w:rsidR="009E78CD">
        <w:rPr>
          <w:rFonts w:ascii="Arial" w:hAnsi="Arial" w:cs="Arial"/>
        </w:rPr>
        <w:t>In the help condition, 20 participants (10 pairs) invested the same amount in helping and could not be used in this analysis. In the remaining 65 pairs, the most helpful individual was chosen on 63 occasions (96.9 %, Binomial test, p&lt; 0.001).</w:t>
      </w:r>
      <w:r w:rsidR="00C3259D">
        <w:rPr>
          <w:rFonts w:ascii="Arial" w:hAnsi="Arial" w:cs="Arial"/>
        </w:rPr>
        <w:t xml:space="preserve"> </w:t>
      </w:r>
      <w:r w:rsidR="00676A45">
        <w:rPr>
          <w:rFonts w:ascii="Arial" w:hAnsi="Arial" w:cs="Arial"/>
        </w:rPr>
        <w:t xml:space="preserve">The higher </w:t>
      </w:r>
      <w:r w:rsidR="00676A45">
        <w:rPr>
          <w:rFonts w:ascii="Arial" w:hAnsi="Arial" w:cs="Arial"/>
        </w:rPr>
        <w:lastRenderedPageBreak/>
        <w:t xml:space="preserve">investor was more likely to be chosen in the help condition than in the punishment condition (Chi squared test, </w:t>
      </w:r>
      <w:r w:rsidR="00676A45">
        <w:rPr>
          <w:rFonts w:ascii="Arial" w:hAnsi="Arial" w:cs="Arial"/>
        </w:rPr>
        <w:sym w:font="Symbol" w:char="F063"/>
      </w:r>
      <w:r w:rsidR="00676A45">
        <w:rPr>
          <w:rFonts w:ascii="Arial" w:hAnsi="Arial" w:cs="Arial"/>
          <w:vertAlign w:val="superscript"/>
        </w:rPr>
        <w:t xml:space="preserve">2 </w:t>
      </w:r>
      <w:r w:rsidR="00676A45">
        <w:rPr>
          <w:rFonts w:ascii="Arial" w:hAnsi="Arial" w:cs="Arial"/>
        </w:rPr>
        <w:t>= 19.4, p&lt; 0.001).</w:t>
      </w:r>
    </w:p>
    <w:p w14:paraId="04ACB965" w14:textId="5599D6F2" w:rsidR="00EE11A3" w:rsidRPr="00EE11A3" w:rsidRDefault="00EE11A3" w:rsidP="00EE11A3">
      <w:pPr>
        <w:spacing w:line="360" w:lineRule="auto"/>
        <w:jc w:val="both"/>
        <w:rPr>
          <w:rFonts w:ascii="Arial" w:hAnsi="Arial" w:cs="Arial"/>
        </w:rPr>
      </w:pPr>
    </w:p>
    <w:p w14:paraId="013405F0" w14:textId="77777777" w:rsidR="00EE11A3" w:rsidRPr="00EE11A3" w:rsidRDefault="00EE11A3" w:rsidP="005F5496">
      <w:pPr>
        <w:spacing w:line="360" w:lineRule="auto"/>
        <w:jc w:val="both"/>
        <w:rPr>
          <w:rFonts w:ascii="Arial" w:hAnsi="Arial" w:cs="Arial"/>
          <w:b/>
        </w:rPr>
      </w:pPr>
      <w:r w:rsidRPr="00EE11A3">
        <w:rPr>
          <w:rFonts w:ascii="Arial" w:hAnsi="Arial" w:cs="Arial"/>
          <w:b/>
        </w:rPr>
        <w:t>H3: Were third-parties who invested more in (a) punishment and (b) help trusted more by bystanders?</w:t>
      </w:r>
    </w:p>
    <w:p w14:paraId="12E87EA7" w14:textId="318A8634" w:rsidR="003954E2" w:rsidRDefault="00822F85" w:rsidP="005F5496">
      <w:pPr>
        <w:spacing w:line="360" w:lineRule="auto"/>
        <w:jc w:val="both"/>
        <w:rPr>
          <w:rFonts w:ascii="Arial" w:hAnsi="Arial" w:cs="Arial"/>
        </w:rPr>
      </w:pPr>
      <w:r>
        <w:rPr>
          <w:rFonts w:ascii="Arial" w:hAnsi="Arial" w:cs="Arial"/>
        </w:rPr>
        <w:t xml:space="preserve">Bystanders </w:t>
      </w:r>
      <w:r w:rsidR="003954E2">
        <w:rPr>
          <w:rFonts w:ascii="Arial" w:hAnsi="Arial" w:cs="Arial"/>
        </w:rPr>
        <w:t>entrusted</w:t>
      </w:r>
      <w:r>
        <w:rPr>
          <w:rFonts w:ascii="Arial" w:hAnsi="Arial" w:cs="Arial"/>
        </w:rPr>
        <w:t xml:space="preserve"> on average </w:t>
      </w:r>
      <w:r w:rsidR="003954E2">
        <w:rPr>
          <w:rFonts w:ascii="Arial" w:hAnsi="Arial" w:cs="Arial"/>
        </w:rPr>
        <w:t xml:space="preserve">$0.18 ± 0.01 (out of a possible $0.30) </w:t>
      </w:r>
      <w:r>
        <w:rPr>
          <w:rFonts w:ascii="Arial" w:hAnsi="Arial" w:cs="Arial"/>
        </w:rPr>
        <w:t xml:space="preserve">of their endowment to </w:t>
      </w:r>
      <w:r w:rsidR="003954E2">
        <w:rPr>
          <w:rFonts w:ascii="Arial" w:hAnsi="Arial" w:cs="Arial"/>
        </w:rPr>
        <w:t xml:space="preserve">third-parties. </w:t>
      </w:r>
      <w:r w:rsidR="00910F9E">
        <w:rPr>
          <w:rFonts w:ascii="Arial" w:hAnsi="Arial" w:cs="Arial"/>
        </w:rPr>
        <w:t xml:space="preserve">Third-parties who invested more to help or punish were entrusted more by bystanders (estimate: </w:t>
      </w:r>
      <w:r w:rsidR="00410BA5">
        <w:rPr>
          <w:rFonts w:ascii="Arial" w:hAnsi="Arial" w:cs="Arial"/>
        </w:rPr>
        <w:t xml:space="preserve">3.02, error = 0.94, CI: 1.18, 4.88, Figure 3) </w:t>
      </w:r>
      <w:r w:rsidR="00910F9E">
        <w:rPr>
          <w:rFonts w:ascii="Arial" w:hAnsi="Arial" w:cs="Arial"/>
        </w:rPr>
        <w:t>but bystanders did not entrust more to individuals that they chose to interact with compared to those they were randomly allocated to inte</w:t>
      </w:r>
      <w:r w:rsidR="00970057">
        <w:rPr>
          <w:rFonts w:ascii="Arial" w:hAnsi="Arial" w:cs="Arial"/>
        </w:rPr>
        <w:t xml:space="preserve">ract with (estimate: </w:t>
      </w:r>
      <w:r w:rsidR="00410BA5">
        <w:rPr>
          <w:rFonts w:ascii="Arial" w:hAnsi="Arial" w:cs="Arial"/>
        </w:rPr>
        <w:t>0.15, error = 0.20, CI: -0.26, 0.54</w:t>
      </w:r>
      <w:r w:rsidR="00910F9E">
        <w:rPr>
          <w:rFonts w:ascii="Arial" w:hAnsi="Arial" w:cs="Arial"/>
        </w:rPr>
        <w:t xml:space="preserve">) or to helpers over punishers (estimate: </w:t>
      </w:r>
      <w:r w:rsidR="00410BA5">
        <w:rPr>
          <w:rFonts w:ascii="Arial" w:hAnsi="Arial" w:cs="Arial"/>
        </w:rPr>
        <w:t>-0.20, error = 0.23, CI: -0.67, 0.25</w:t>
      </w:r>
      <w:r w:rsidR="00910F9E">
        <w:rPr>
          <w:rFonts w:ascii="Arial" w:hAnsi="Arial" w:cs="Arial"/>
        </w:rPr>
        <w:t xml:space="preserve">). We found no evidence for two-way interactions between the amount the third party invested and </w:t>
      </w:r>
      <w:r w:rsidR="00791517">
        <w:rPr>
          <w:rFonts w:ascii="Arial" w:hAnsi="Arial" w:cs="Arial"/>
        </w:rPr>
        <w:t xml:space="preserve">either </w:t>
      </w:r>
      <w:r w:rsidR="00910F9E">
        <w:rPr>
          <w:rFonts w:ascii="Arial" w:hAnsi="Arial" w:cs="Arial"/>
        </w:rPr>
        <w:t>(i) being chosen by the bystander</w:t>
      </w:r>
      <w:r w:rsidR="00E06A05">
        <w:rPr>
          <w:rFonts w:ascii="Arial" w:hAnsi="Arial" w:cs="Arial"/>
        </w:rPr>
        <w:t xml:space="preserve"> (estimate: -1.11, error = 0.97, CI: -3.00, 0.82)</w:t>
      </w:r>
      <w:r w:rsidR="00910F9E">
        <w:rPr>
          <w:rFonts w:ascii="Arial" w:hAnsi="Arial" w:cs="Arial"/>
        </w:rPr>
        <w:t xml:space="preserve"> </w:t>
      </w:r>
      <w:r w:rsidR="00791517">
        <w:rPr>
          <w:rFonts w:ascii="Arial" w:hAnsi="Arial" w:cs="Arial"/>
        </w:rPr>
        <w:t>or</w:t>
      </w:r>
      <w:r w:rsidR="00910F9E">
        <w:rPr>
          <w:rFonts w:ascii="Arial" w:hAnsi="Arial" w:cs="Arial"/>
        </w:rPr>
        <w:t xml:space="preserve"> (ii) whether the third party was a punisher or a helper on the amount entrusted by bystanders</w:t>
      </w:r>
      <w:r w:rsidR="006B7804">
        <w:rPr>
          <w:rFonts w:ascii="Arial" w:hAnsi="Arial" w:cs="Arial"/>
        </w:rPr>
        <w:t xml:space="preserve"> </w:t>
      </w:r>
      <w:r w:rsidR="00E06A05">
        <w:rPr>
          <w:rFonts w:ascii="Arial" w:hAnsi="Arial" w:cs="Arial"/>
        </w:rPr>
        <w:t xml:space="preserve">(estimate: </w:t>
      </w:r>
      <w:r w:rsidR="00E06A05">
        <w:rPr>
          <w:rFonts w:ascii="Arial" w:hAnsi="Arial" w:cs="Arial"/>
        </w:rPr>
        <w:t>0.61, error = 1.06</w:t>
      </w:r>
      <w:r w:rsidR="00E06A05">
        <w:rPr>
          <w:rFonts w:ascii="Arial" w:hAnsi="Arial" w:cs="Arial"/>
        </w:rPr>
        <w:t xml:space="preserve">, CI: </w:t>
      </w:r>
      <w:r w:rsidR="00E06A05">
        <w:rPr>
          <w:rFonts w:ascii="Arial" w:hAnsi="Arial" w:cs="Arial"/>
        </w:rPr>
        <w:t xml:space="preserve">-1.49, 2.75; </w:t>
      </w:r>
      <w:bookmarkStart w:id="2" w:name="_GoBack"/>
      <w:bookmarkEnd w:id="2"/>
      <w:r w:rsidR="00E06A05">
        <w:rPr>
          <w:rFonts w:ascii="Arial" w:hAnsi="Arial" w:cs="Arial"/>
        </w:rPr>
        <w:t xml:space="preserve">see also </w:t>
      </w:r>
      <w:r w:rsidR="006B7804">
        <w:rPr>
          <w:rFonts w:ascii="Arial" w:hAnsi="Arial" w:cs="Arial"/>
        </w:rPr>
        <w:t>Table S3)</w:t>
      </w:r>
      <w:r w:rsidR="00910F9E">
        <w:rPr>
          <w:rFonts w:ascii="Arial" w:hAnsi="Arial" w:cs="Arial"/>
        </w:rPr>
        <w:t xml:space="preserve">. </w:t>
      </w:r>
      <w:r w:rsidR="00410BA5">
        <w:rPr>
          <w:rFonts w:ascii="Arial" w:hAnsi="Arial" w:cs="Arial"/>
        </w:rPr>
        <w:t>There was a minimal effect of task comprehension on trust decisions, but credible intervals included zero (estimate =-0.03, erro</w:t>
      </w:r>
      <w:r w:rsidR="000E5E8F">
        <w:rPr>
          <w:rFonts w:ascii="Arial" w:hAnsi="Arial" w:cs="Arial"/>
        </w:rPr>
        <w:t>r = 0.13, CI: -0.29, 0.24) and the results of this model do not qualitatively change when re-run excluding the 150 / 298 players who failed at least one comprehension question</w:t>
      </w:r>
      <w:r w:rsidR="006B7804">
        <w:rPr>
          <w:rFonts w:ascii="Arial" w:hAnsi="Arial" w:cs="Arial"/>
        </w:rPr>
        <w:t xml:space="preserve"> (Table S3)</w:t>
      </w:r>
      <w:r w:rsidR="000E5E8F">
        <w:rPr>
          <w:rFonts w:ascii="Arial" w:hAnsi="Arial" w:cs="Arial"/>
        </w:rPr>
        <w:t xml:space="preserve">. </w:t>
      </w:r>
    </w:p>
    <w:p w14:paraId="10CC688B" w14:textId="77777777" w:rsidR="005F1E3E" w:rsidRDefault="005F1E3E" w:rsidP="005F5496">
      <w:pPr>
        <w:spacing w:line="360" w:lineRule="auto"/>
        <w:jc w:val="both"/>
        <w:rPr>
          <w:rFonts w:ascii="Arial" w:hAnsi="Arial" w:cs="Arial"/>
        </w:rPr>
      </w:pPr>
    </w:p>
    <w:p w14:paraId="4FC63D45" w14:textId="064503D0" w:rsidR="00EE11A3" w:rsidRPr="00EE11A3" w:rsidRDefault="005F1E3E" w:rsidP="00EE11A3">
      <w:pPr>
        <w:spacing w:line="360" w:lineRule="auto"/>
        <w:jc w:val="both"/>
        <w:rPr>
          <w:rFonts w:ascii="Arial" w:hAnsi="Arial" w:cs="Arial"/>
        </w:rPr>
      </w:pPr>
      <w:r>
        <w:rPr>
          <w:noProof/>
          <w:sz w:val="16"/>
          <w:szCs w:val="16"/>
        </w:rPr>
        <w:drawing>
          <wp:inline distT="0" distB="0" distL="0" distR="0" wp14:anchorId="20B0010E" wp14:editId="6598EC03">
            <wp:extent cx="5375631" cy="344978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ust.png"/>
                    <pic:cNvPicPr/>
                  </pic:nvPicPr>
                  <pic:blipFill>
                    <a:blip r:embed="rId11">
                      <a:extLst>
                        <a:ext uri="{28A0092B-C50C-407E-A947-70E740481C1C}">
                          <a14:useLocalDpi xmlns:a14="http://schemas.microsoft.com/office/drawing/2010/main" val="0"/>
                        </a:ext>
                      </a:extLst>
                    </a:blip>
                    <a:stretch>
                      <a:fillRect/>
                    </a:stretch>
                  </pic:blipFill>
                  <pic:spPr>
                    <a:xfrm>
                      <a:off x="0" y="0"/>
                      <a:ext cx="5375631" cy="3449782"/>
                    </a:xfrm>
                    <a:prstGeom prst="rect">
                      <a:avLst/>
                    </a:prstGeom>
                  </pic:spPr>
                </pic:pic>
              </a:graphicData>
            </a:graphic>
          </wp:inline>
        </w:drawing>
      </w:r>
    </w:p>
    <w:p w14:paraId="58EB7AD1" w14:textId="331FC187" w:rsidR="00410BA5" w:rsidRPr="00410BA5" w:rsidRDefault="00410BA5" w:rsidP="00EE11A3">
      <w:pPr>
        <w:spacing w:line="360" w:lineRule="auto"/>
        <w:jc w:val="both"/>
        <w:rPr>
          <w:rFonts w:ascii="Arial" w:hAnsi="Arial" w:cs="Arial"/>
        </w:rPr>
      </w:pPr>
      <w:r>
        <w:rPr>
          <w:rFonts w:ascii="Arial" w:hAnsi="Arial" w:cs="Arial"/>
          <w:b/>
        </w:rPr>
        <w:lastRenderedPageBreak/>
        <w:t xml:space="preserve">Figure 3. Amount entrusted as a function of investment in third-party help or punishment. </w:t>
      </w:r>
      <w:r>
        <w:rPr>
          <w:rFonts w:ascii="Arial" w:hAnsi="Arial" w:cs="Arial"/>
        </w:rPr>
        <w:t>Plot shows posterior probability est</w:t>
      </w:r>
      <w:r w:rsidR="005F1E3E">
        <w:rPr>
          <w:rFonts w:ascii="Arial" w:hAnsi="Arial" w:cs="Arial"/>
        </w:rPr>
        <w:t>imate for amounts entrusted to third-parties by bystanders</w:t>
      </w:r>
      <w:r w:rsidR="00932A9E">
        <w:rPr>
          <w:rFonts w:ascii="Arial" w:hAnsi="Arial" w:cs="Arial"/>
        </w:rPr>
        <w:t xml:space="preserve">. The plot indicates that the probability of sending higher amounts to the third-party increased with the third-party’s investment in punishment or helping. Conversely, the tendency to send nothing or a lower amount to the third-party had an inverse relationship with the third-party’s investment. </w:t>
      </w:r>
    </w:p>
    <w:p w14:paraId="4F868DA1" w14:textId="77777777" w:rsidR="00410BA5" w:rsidRDefault="00410BA5" w:rsidP="00EE11A3">
      <w:pPr>
        <w:spacing w:line="360" w:lineRule="auto"/>
        <w:jc w:val="both"/>
        <w:rPr>
          <w:rFonts w:ascii="Arial" w:hAnsi="Arial" w:cs="Arial"/>
          <w:b/>
        </w:rPr>
      </w:pPr>
    </w:p>
    <w:p w14:paraId="5B05F039" w14:textId="47EA1738" w:rsidR="00EE11A3" w:rsidRPr="00EE11A3" w:rsidRDefault="00EE11A3" w:rsidP="00EE11A3">
      <w:pPr>
        <w:spacing w:line="360" w:lineRule="auto"/>
        <w:jc w:val="both"/>
        <w:rPr>
          <w:rFonts w:ascii="Arial" w:hAnsi="Arial" w:cs="Arial"/>
          <w:b/>
        </w:rPr>
      </w:pPr>
      <w:r w:rsidRPr="00EE11A3">
        <w:rPr>
          <w:rFonts w:ascii="Arial" w:hAnsi="Arial" w:cs="Arial"/>
          <w:b/>
        </w:rPr>
        <w:t>H4: Were third-parties who invested more in (a) punishment and (b) help more trustworthy?</w:t>
      </w:r>
    </w:p>
    <w:p w14:paraId="6D96C21F" w14:textId="33B370C8" w:rsidR="00F87F0C" w:rsidRDefault="00555488" w:rsidP="005F5496">
      <w:pPr>
        <w:spacing w:line="360" w:lineRule="auto"/>
        <w:jc w:val="both"/>
        <w:rPr>
          <w:rFonts w:ascii="Arial" w:hAnsi="Arial" w:cs="Arial"/>
        </w:rPr>
      </w:pPr>
      <w:r>
        <w:rPr>
          <w:rFonts w:ascii="Arial" w:hAnsi="Arial" w:cs="Arial"/>
        </w:rPr>
        <w:t>Third-</w:t>
      </w:r>
      <w:r w:rsidR="00EA741E">
        <w:rPr>
          <w:rFonts w:ascii="Arial" w:hAnsi="Arial" w:cs="Arial"/>
        </w:rPr>
        <w:t>p</w:t>
      </w:r>
      <w:r>
        <w:rPr>
          <w:rFonts w:ascii="Arial" w:hAnsi="Arial" w:cs="Arial"/>
        </w:rPr>
        <w:t xml:space="preserve">arties returned a mean of </w:t>
      </w:r>
      <w:r w:rsidR="00970057">
        <w:rPr>
          <w:rFonts w:ascii="Arial" w:hAnsi="Arial" w:cs="Arial"/>
        </w:rPr>
        <w:t>33.4</w:t>
      </w:r>
      <w:r>
        <w:rPr>
          <w:rFonts w:ascii="Arial" w:hAnsi="Arial" w:cs="Arial"/>
        </w:rPr>
        <w:t xml:space="preserve"> (±</w:t>
      </w:r>
      <w:r w:rsidR="00970057">
        <w:rPr>
          <w:rFonts w:ascii="Arial" w:hAnsi="Arial" w:cs="Arial"/>
        </w:rPr>
        <w:t xml:space="preserve"> </w:t>
      </w:r>
      <w:r w:rsidR="00CC6D06">
        <w:rPr>
          <w:rFonts w:ascii="Arial" w:hAnsi="Arial" w:cs="Arial"/>
        </w:rPr>
        <w:t>1.08</w:t>
      </w:r>
      <w:r>
        <w:rPr>
          <w:rFonts w:ascii="Arial" w:hAnsi="Arial" w:cs="Arial"/>
        </w:rPr>
        <w:t>) % of the endowment to bystanders. Third-</w:t>
      </w:r>
      <w:r w:rsidR="00EA741E">
        <w:rPr>
          <w:rFonts w:ascii="Arial" w:hAnsi="Arial" w:cs="Arial"/>
        </w:rPr>
        <w:t>p</w:t>
      </w:r>
      <w:r>
        <w:rPr>
          <w:rFonts w:ascii="Arial" w:hAnsi="Arial" w:cs="Arial"/>
        </w:rPr>
        <w:t xml:space="preserve">arties who invested more in helping or punishing in Stage B were more trustworthy (estimate = </w:t>
      </w:r>
      <w:r w:rsidR="00E27270">
        <w:rPr>
          <w:rFonts w:ascii="Arial" w:hAnsi="Arial" w:cs="Arial"/>
        </w:rPr>
        <w:t>4.71, error = 0.66, CI: 3.41, 6.04</w:t>
      </w:r>
      <w:r>
        <w:rPr>
          <w:rFonts w:ascii="Arial" w:hAnsi="Arial" w:cs="Arial"/>
        </w:rPr>
        <w:t>)</w:t>
      </w:r>
      <w:r w:rsidR="00CC6D06">
        <w:rPr>
          <w:rFonts w:ascii="Arial" w:hAnsi="Arial" w:cs="Arial"/>
        </w:rPr>
        <w:t xml:space="preserve"> </w:t>
      </w:r>
      <w:r w:rsidR="00E27270">
        <w:rPr>
          <w:rFonts w:ascii="Arial" w:hAnsi="Arial" w:cs="Arial"/>
        </w:rPr>
        <w:t xml:space="preserve">although we detected an interaction between investment and condition, whereby low investment in third-party help was a better predictor of untrustworthiness, compared to low investment in third-party punishment (estimate: -2.53, error = 0.91, CI: -4.32, -0.74; Figure 4). Most </w:t>
      </w:r>
      <w:r w:rsidR="00791517">
        <w:rPr>
          <w:rFonts w:ascii="Arial" w:hAnsi="Arial" w:cs="Arial"/>
        </w:rPr>
        <w:t>trustees</w:t>
      </w:r>
      <w:r w:rsidR="00E27270">
        <w:rPr>
          <w:rFonts w:ascii="Arial" w:hAnsi="Arial" w:cs="Arial"/>
        </w:rPr>
        <w:t xml:space="preserve"> (403 / 449) understood that they could maximise their payoffs by not sending any money back to the truster. Re-running this model excluding the 46 participants who failed that comprehension question did not qualitatively change results.  </w:t>
      </w:r>
    </w:p>
    <w:p w14:paraId="2FB63B24" w14:textId="77777777" w:rsidR="00E27270" w:rsidRDefault="00E27270" w:rsidP="005F5496">
      <w:pPr>
        <w:spacing w:line="360" w:lineRule="auto"/>
        <w:jc w:val="both"/>
        <w:rPr>
          <w:rFonts w:ascii="Arial" w:hAnsi="Arial" w:cs="Arial"/>
        </w:rPr>
      </w:pPr>
    </w:p>
    <w:p w14:paraId="11D52A1F" w14:textId="2C462091" w:rsidR="00E27270" w:rsidRPr="00EE11A3" w:rsidRDefault="008608E4" w:rsidP="005F5496">
      <w:pPr>
        <w:spacing w:line="360" w:lineRule="auto"/>
        <w:jc w:val="both"/>
        <w:rPr>
          <w:rFonts w:ascii="Arial" w:hAnsi="Arial" w:cs="Arial"/>
        </w:rPr>
      </w:pPr>
      <w:r>
        <w:rPr>
          <w:rFonts w:ascii="Arial" w:hAnsi="Arial" w:cs="Arial"/>
          <w:noProof/>
        </w:rPr>
        <w:drawing>
          <wp:inline distT="0" distB="0" distL="0" distR="0" wp14:anchorId="195C1FFD" wp14:editId="22E278CB">
            <wp:extent cx="5333069" cy="342246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ustworthiness.png"/>
                    <pic:cNvPicPr/>
                  </pic:nvPicPr>
                  <pic:blipFill>
                    <a:blip r:embed="rId12">
                      <a:extLst>
                        <a:ext uri="{28A0092B-C50C-407E-A947-70E740481C1C}">
                          <a14:useLocalDpi xmlns:a14="http://schemas.microsoft.com/office/drawing/2010/main" val="0"/>
                        </a:ext>
                      </a:extLst>
                    </a:blip>
                    <a:stretch>
                      <a:fillRect/>
                    </a:stretch>
                  </pic:blipFill>
                  <pic:spPr>
                    <a:xfrm>
                      <a:off x="0" y="0"/>
                      <a:ext cx="5333458" cy="3422717"/>
                    </a:xfrm>
                    <a:prstGeom prst="rect">
                      <a:avLst/>
                    </a:prstGeom>
                  </pic:spPr>
                </pic:pic>
              </a:graphicData>
            </a:graphic>
          </wp:inline>
        </w:drawing>
      </w:r>
    </w:p>
    <w:p w14:paraId="21F7B416" w14:textId="2F9B07B9" w:rsidR="00F87F0C" w:rsidRPr="00E27270" w:rsidRDefault="00E27270" w:rsidP="005F5496">
      <w:pPr>
        <w:spacing w:line="360" w:lineRule="auto"/>
        <w:jc w:val="both"/>
        <w:rPr>
          <w:rFonts w:ascii="Arial" w:hAnsi="Arial" w:cs="Arial"/>
        </w:rPr>
      </w:pPr>
      <w:r>
        <w:rPr>
          <w:rFonts w:ascii="Arial" w:hAnsi="Arial" w:cs="Arial"/>
          <w:b/>
        </w:rPr>
        <w:lastRenderedPageBreak/>
        <w:t xml:space="preserve">Figure 4. </w:t>
      </w:r>
      <w:r w:rsidR="005F1E3E">
        <w:rPr>
          <w:rFonts w:ascii="Arial" w:hAnsi="Arial" w:cs="Arial"/>
          <w:b/>
        </w:rPr>
        <w:t>How amount</w:t>
      </w:r>
      <w:r>
        <w:rPr>
          <w:rFonts w:ascii="Arial" w:hAnsi="Arial" w:cs="Arial"/>
          <w:b/>
        </w:rPr>
        <w:t xml:space="preserve"> invested in punishment or helping </w:t>
      </w:r>
      <w:r w:rsidR="005F1E3E">
        <w:rPr>
          <w:rFonts w:ascii="Arial" w:hAnsi="Arial" w:cs="Arial"/>
          <w:b/>
        </w:rPr>
        <w:t>impacted</w:t>
      </w:r>
      <w:r>
        <w:rPr>
          <w:rFonts w:ascii="Arial" w:hAnsi="Arial" w:cs="Arial"/>
          <w:b/>
        </w:rPr>
        <w:t xml:space="preserve"> trustworthiness. </w:t>
      </w:r>
      <w:r>
        <w:rPr>
          <w:rFonts w:ascii="Arial" w:hAnsi="Arial" w:cs="Arial"/>
        </w:rPr>
        <w:t xml:space="preserve">The plot shows predicted posterior means of increasing investment </w:t>
      </w:r>
      <w:r w:rsidR="007A0402">
        <w:rPr>
          <w:rFonts w:ascii="Arial" w:hAnsi="Arial" w:cs="Arial"/>
        </w:rPr>
        <w:t>(</w:t>
      </w:r>
      <w:r w:rsidR="00791517">
        <w:rPr>
          <w:rFonts w:ascii="Arial" w:hAnsi="Arial" w:cs="Arial"/>
        </w:rPr>
        <w:t xml:space="preserve">specified as a categorical variable </w:t>
      </w:r>
      <w:r w:rsidR="005F1E3E">
        <w:rPr>
          <w:rFonts w:ascii="Arial" w:hAnsi="Arial" w:cs="Arial"/>
        </w:rPr>
        <w:t xml:space="preserve">for ease of visualisation only) </w:t>
      </w:r>
      <w:r>
        <w:rPr>
          <w:rFonts w:ascii="Arial" w:hAnsi="Arial" w:cs="Arial"/>
        </w:rPr>
        <w:t xml:space="preserve">on </w:t>
      </w:r>
      <w:r w:rsidR="002F6FF8">
        <w:rPr>
          <w:rFonts w:ascii="Arial" w:hAnsi="Arial" w:cs="Arial"/>
        </w:rPr>
        <w:t>return rates (specified as an ordinal categ</w:t>
      </w:r>
      <w:r w:rsidR="005F1E3E">
        <w:rPr>
          <w:rFonts w:ascii="Arial" w:hAnsi="Arial" w:cs="Arial"/>
        </w:rPr>
        <w:t>orical variable in the analysis</w:t>
      </w:r>
      <w:r w:rsidR="002F6FF8">
        <w:rPr>
          <w:rFonts w:ascii="Arial" w:hAnsi="Arial" w:cs="Arial"/>
        </w:rPr>
        <w:t xml:space="preserve">). </w:t>
      </w:r>
      <w:r w:rsidR="007A0402">
        <w:rPr>
          <w:rFonts w:ascii="Arial" w:hAnsi="Arial" w:cs="Arial"/>
        </w:rPr>
        <w:t xml:space="preserve">Panel 1 shows posterior probabilities in the help condition and panel 2 shows posterior probabilities in the punishment condition. Visual inspection reveals that low investment </w:t>
      </w:r>
      <w:r w:rsidR="00F56C2E">
        <w:rPr>
          <w:rFonts w:ascii="Arial" w:hAnsi="Arial" w:cs="Arial"/>
        </w:rPr>
        <w:t xml:space="preserve">in helping </w:t>
      </w:r>
      <w:r w:rsidR="007A0402">
        <w:rPr>
          <w:rFonts w:ascii="Arial" w:hAnsi="Arial" w:cs="Arial"/>
        </w:rPr>
        <w:t xml:space="preserve">predicts </w:t>
      </w:r>
      <w:r w:rsidR="00791517">
        <w:rPr>
          <w:rFonts w:ascii="Arial" w:hAnsi="Arial" w:cs="Arial"/>
        </w:rPr>
        <w:t>untrustworthiness (i.e. a high probability to return nothing to the truster)</w:t>
      </w:r>
      <w:r w:rsidR="00F56C2E">
        <w:rPr>
          <w:rFonts w:ascii="Arial" w:hAnsi="Arial" w:cs="Arial"/>
        </w:rPr>
        <w:t>, but t</w:t>
      </w:r>
      <w:r w:rsidR="007A0402">
        <w:rPr>
          <w:rFonts w:ascii="Arial" w:hAnsi="Arial" w:cs="Arial"/>
        </w:rPr>
        <w:t xml:space="preserve">he same is not true for low investment in punishment. For both help and punishment, increasing investments are associated with higher probability of trustworthiness. </w:t>
      </w:r>
    </w:p>
    <w:p w14:paraId="25832E03" w14:textId="77777777" w:rsidR="00DF4B8A" w:rsidRDefault="00DF4B8A" w:rsidP="008D4981">
      <w:pPr>
        <w:spacing w:line="360" w:lineRule="auto"/>
        <w:jc w:val="both"/>
        <w:outlineLvl w:val="0"/>
        <w:rPr>
          <w:rFonts w:ascii="Arial" w:hAnsi="Arial" w:cs="Arial"/>
          <w:b/>
        </w:rPr>
      </w:pPr>
    </w:p>
    <w:p w14:paraId="28ACD2CF" w14:textId="6690CDBA" w:rsidR="00F87F0C" w:rsidRPr="00EE11A3" w:rsidRDefault="00F87F0C" w:rsidP="008D4981">
      <w:pPr>
        <w:spacing w:line="360" w:lineRule="auto"/>
        <w:jc w:val="both"/>
        <w:outlineLvl w:val="0"/>
        <w:rPr>
          <w:rFonts w:ascii="Arial" w:hAnsi="Arial" w:cs="Arial"/>
        </w:rPr>
      </w:pPr>
      <w:r w:rsidRPr="00EE11A3">
        <w:rPr>
          <w:rFonts w:ascii="Arial" w:hAnsi="Arial" w:cs="Arial"/>
          <w:b/>
        </w:rPr>
        <w:t>Discussion</w:t>
      </w:r>
    </w:p>
    <w:p w14:paraId="591261C3" w14:textId="3ED96333" w:rsidR="009D7836" w:rsidRDefault="002F7606" w:rsidP="0074486E">
      <w:pPr>
        <w:spacing w:line="360" w:lineRule="auto"/>
        <w:jc w:val="both"/>
        <w:rPr>
          <w:rFonts w:ascii="Arial" w:hAnsi="Arial" w:cs="Arial"/>
        </w:rPr>
      </w:pPr>
      <w:r w:rsidRPr="00EE11A3">
        <w:rPr>
          <w:rFonts w:ascii="Arial" w:hAnsi="Arial" w:cs="Arial"/>
        </w:rPr>
        <w:t>This study</w:t>
      </w:r>
      <w:r w:rsidR="00D020C6" w:rsidRPr="00EE11A3">
        <w:rPr>
          <w:rFonts w:ascii="Arial" w:hAnsi="Arial" w:cs="Arial"/>
        </w:rPr>
        <w:t xml:space="preserve"> aimed </w:t>
      </w:r>
      <w:r w:rsidR="00DA2E9F" w:rsidRPr="00EE11A3">
        <w:rPr>
          <w:rFonts w:ascii="Arial" w:hAnsi="Arial" w:cs="Arial"/>
        </w:rPr>
        <w:t>to address a gap</w:t>
      </w:r>
      <w:r w:rsidR="00D020C6" w:rsidRPr="00EE11A3">
        <w:rPr>
          <w:rFonts w:ascii="Arial" w:hAnsi="Arial" w:cs="Arial"/>
        </w:rPr>
        <w:t xml:space="preserve"> in the current literature by investigating </w:t>
      </w:r>
      <w:r w:rsidR="00DA2E9F" w:rsidRPr="00EE11A3">
        <w:rPr>
          <w:rFonts w:ascii="Arial" w:hAnsi="Arial" w:cs="Arial"/>
        </w:rPr>
        <w:t xml:space="preserve">whether investments in costly punishment are a signal of trustworthiness and whether such signals escalate in the presence of competition to be chosen as a partner. </w:t>
      </w:r>
      <w:r w:rsidR="00791517">
        <w:rPr>
          <w:rFonts w:ascii="Arial" w:hAnsi="Arial" w:cs="Arial"/>
        </w:rPr>
        <w:t xml:space="preserve">We found a clear effect of visibility on third-party helping decisions: individuals whose decision would be revealed to a future partner and/or who might be chosen on the basis of their investment tended to invest more in third-party help. However, we did not find that individuals invested </w:t>
      </w:r>
      <w:r w:rsidR="009D7836">
        <w:rPr>
          <w:rFonts w:ascii="Arial" w:hAnsi="Arial" w:cs="Arial"/>
        </w:rPr>
        <w:t xml:space="preserve">significantly </w:t>
      </w:r>
      <w:r w:rsidR="00791517">
        <w:rPr>
          <w:rFonts w:ascii="Arial" w:hAnsi="Arial" w:cs="Arial"/>
        </w:rPr>
        <w:t>more when they could be chosen as a partner, compared to when partner choice was not possible</w:t>
      </w:r>
      <w:r w:rsidR="009D7836">
        <w:rPr>
          <w:rFonts w:ascii="Arial" w:hAnsi="Arial" w:cs="Arial"/>
        </w:rPr>
        <w:t xml:space="preserve"> – the effect was in the predicted direction but did not approach significance</w:t>
      </w:r>
      <w:r w:rsidR="00791517">
        <w:rPr>
          <w:rFonts w:ascii="Arial" w:hAnsi="Arial" w:cs="Arial"/>
        </w:rPr>
        <w:t xml:space="preserve">. The effects of observation and partner choice on third-party punishment were less clear: in our full sample, we detected no difference in punishment investment in either treatment, relative to baseline. </w:t>
      </w:r>
      <w:r w:rsidR="00421EB7">
        <w:rPr>
          <w:rFonts w:ascii="Arial" w:hAnsi="Arial" w:cs="Arial"/>
        </w:rPr>
        <w:t>W</w:t>
      </w:r>
      <w:r w:rsidR="00791517">
        <w:rPr>
          <w:rFonts w:ascii="Arial" w:hAnsi="Arial" w:cs="Arial"/>
        </w:rPr>
        <w:t xml:space="preserve">hen restricting our analysis to the subset of participants who correctly understood the incentives of the investment stage of the game, we found that </w:t>
      </w:r>
      <w:r w:rsidR="00421EB7">
        <w:rPr>
          <w:rFonts w:ascii="Arial" w:hAnsi="Arial" w:cs="Arial"/>
        </w:rPr>
        <w:t xml:space="preserve">participants invested more in </w:t>
      </w:r>
      <w:r w:rsidR="00791517">
        <w:rPr>
          <w:rFonts w:ascii="Arial" w:hAnsi="Arial" w:cs="Arial"/>
        </w:rPr>
        <w:t xml:space="preserve">third-party punishment </w:t>
      </w:r>
      <w:r w:rsidR="00421EB7">
        <w:rPr>
          <w:rFonts w:ascii="Arial" w:hAnsi="Arial" w:cs="Arial"/>
        </w:rPr>
        <w:t>when they</w:t>
      </w:r>
      <w:r w:rsidR="00791517">
        <w:rPr>
          <w:rFonts w:ascii="Arial" w:hAnsi="Arial" w:cs="Arial"/>
        </w:rPr>
        <w:t xml:space="preserve"> could be chosen on the basis of this investment (compared to baseline). </w:t>
      </w:r>
      <w:r w:rsidR="008E5896">
        <w:rPr>
          <w:rFonts w:ascii="Arial" w:hAnsi="Arial" w:cs="Arial"/>
        </w:rPr>
        <w:t xml:space="preserve">Our results also slightly differed depending on the analytic decisions made. </w:t>
      </w:r>
    </w:p>
    <w:p w14:paraId="18927370" w14:textId="77777777" w:rsidR="005F1E3E" w:rsidRDefault="005F1E3E" w:rsidP="0074486E">
      <w:pPr>
        <w:spacing w:line="360" w:lineRule="auto"/>
        <w:jc w:val="both"/>
        <w:rPr>
          <w:ins w:id="3" w:author="Patrick Barclay" w:date="2021-07-13T16:25:00Z"/>
          <w:rFonts w:ascii="Arial" w:hAnsi="Arial" w:cs="Arial"/>
        </w:rPr>
      </w:pPr>
    </w:p>
    <w:p w14:paraId="56C05062" w14:textId="3E198D8D" w:rsidR="0074486E" w:rsidRDefault="0074486E" w:rsidP="0074486E">
      <w:pPr>
        <w:spacing w:line="360" w:lineRule="auto"/>
        <w:jc w:val="both"/>
        <w:rPr>
          <w:rFonts w:ascii="Arial" w:hAnsi="Arial" w:cs="Arial"/>
        </w:rPr>
      </w:pPr>
      <w:bookmarkStart w:id="4" w:name="_Hlk77839129"/>
      <w:r>
        <w:rPr>
          <w:rFonts w:ascii="Arial" w:hAnsi="Arial" w:cs="Arial"/>
        </w:rPr>
        <w:t>I</w:t>
      </w:r>
      <w:r w:rsidRPr="00EE11A3">
        <w:rPr>
          <w:rFonts w:ascii="Arial" w:hAnsi="Arial" w:cs="Arial"/>
        </w:rPr>
        <w:t xml:space="preserve">nvestments in third-party punishment </w:t>
      </w:r>
      <w:r>
        <w:rPr>
          <w:rFonts w:ascii="Arial" w:hAnsi="Arial" w:cs="Arial"/>
        </w:rPr>
        <w:t xml:space="preserve">(and third-party helping) </w:t>
      </w:r>
      <w:r w:rsidRPr="00EE11A3">
        <w:rPr>
          <w:rFonts w:ascii="Arial" w:hAnsi="Arial" w:cs="Arial"/>
        </w:rPr>
        <w:t>were positively associated with trustworthiness and also predicted the tendency to be</w:t>
      </w:r>
      <w:r>
        <w:rPr>
          <w:rFonts w:ascii="Arial" w:hAnsi="Arial" w:cs="Arial"/>
        </w:rPr>
        <w:t xml:space="preserve"> selected for an interaction and</w:t>
      </w:r>
      <w:r w:rsidRPr="00EE11A3">
        <w:rPr>
          <w:rFonts w:ascii="Arial" w:hAnsi="Arial" w:cs="Arial"/>
        </w:rPr>
        <w:t xml:space="preserve"> entrusted</w:t>
      </w:r>
      <w:r>
        <w:rPr>
          <w:rFonts w:ascii="Arial" w:hAnsi="Arial" w:cs="Arial"/>
        </w:rPr>
        <w:t xml:space="preserve"> with higher sums</w:t>
      </w:r>
      <w:r w:rsidRPr="00EE11A3">
        <w:rPr>
          <w:rFonts w:ascii="Arial" w:hAnsi="Arial" w:cs="Arial"/>
        </w:rPr>
        <w:t>, which supports a signalling account of punishment</w:t>
      </w:r>
      <w:r>
        <w:rPr>
          <w:rFonts w:ascii="Arial" w:hAnsi="Arial" w:cs="Arial"/>
        </w:rPr>
        <w:t xml:space="preserve"> </w:t>
      </w:r>
      <w:r>
        <w:rPr>
          <w:rFonts w:ascii="Arial" w:hAnsi="Arial" w:cs="Arial"/>
        </w:rPr>
        <w:fldChar w:fldCharType="begin"/>
      </w:r>
      <w:r w:rsidR="00B32E32">
        <w:rPr>
          <w:rFonts w:ascii="Arial" w:hAnsi="Arial" w:cs="Arial"/>
        </w:rPr>
        <w:instrText xml:space="preserve"> ADDIN ZOTERO_ITEM CSL_CITATION {"citationID":"DbXVX9AT","properties":{"formattedCitation":"(Barclay, 2006; Kurzban et al., 2007; Raihani and Bshary, 2015a, 2015b)","plainCitation":"(Barclay, 2006; Kurzban et al., 2007; Raihani and Bshary, 2015a, 2015b)","noteIndex":0},"citationItems":[{"id":16076,"uris":["http://zotero.org/users/5126227/items/Q9E7FFIK"],"uri":["http://zotero.org/users/5126227/items/Q9E7FFIK"],"itemData":{"id":16076,"type":"article-journal","abstract":"Many studies show that people act cooperatively and are willing to punish free riders (i.e., people who are less cooperative than others). However, nonpunishers benefit when free riders are punished, making punishment a group-beneficial act. Presented here are four studies investigating whether punishers gain social benefits from punishing. Undergraduate participants played public goods games (PGGs) (cooperative group games involving money) in which there were free riders, and in which they were given the opportunity to impose monetary penalties on free riders. Participants rated punishers as being more trustworthy, group focused, and worthy of respect than nonpunishers. In dyadic trust games following PGGs, punishers did not receive monetary benefits from punishing free riders in a single-round PGG, but did benefit monetarily from punishing free riders in iterated PGGs. Punishment that was not directed at free riders brought no monetary benefits, suggesting that people distinguish between justified and unjustified punishment and only respond to punishment with enhanced trust when the punishment is justified.","container-title":"Evolution and Human Behavior","DOI":"10.1016/j.evolhumbehav.2006.01.003","ISSN":"1090-5138","issue":"5","journalAbbreviation":"Evolution and Human Behavior","language":"en","page":"325-344","source":"ScienceDirect","title":"Reputational benefits for altruistic punishment","volume":"27","author":[{"family":"Barclay","given":"Pat"}],"issued":{"date-parts":[["2006",9,1]]}}},{"id":19539,"uris":["http://zotero.org/users/5126227/items/6CQYSZHR"],"uri":["http://zotero.org/users/5126227/items/6CQYSZHR"],"itemData":{"id":19539,"type":"article-journal","abstract":"Punishment has been proposed as being central to two distinctively human phenomena: cooperation in groups and morality. Here we investigate moralistic punishment, a behavior designed to inflict costs on another individual in response to a perceived moral violation. There is currently no consensus on which evolutionary model best accounts for this phenomenon in humans. Models that turn on individuals' cultivating reputations as moralistic punishers clearly predict that psychological systems should be designed to increase punishment in response to information that one's decisions to punish will be known by others. We report two experiments in which we induce participants to commit moral violations and then present third parties with the opportunity to pay to punish wrongdoers. Varying conditions of anonymity, we find that the presence of an audience—even if only the experimenter—causes an increase in moralistic punishment.","container-title":"Evolution and Human Behavior","DOI":"10.1016/j.evolhumbehav.2006.06.001","ISSN":"1090-5138","issue":"2","journalAbbreviation":"Evolution and Human Behavior","language":"en","page":"75-84","source":"ScienceDirect","title":"Audience effects on moralistic punishment","volume":"28","author":[{"family":"Kurzban","given":"Robert"},{"family":"DeScioli","given":"Peter"},{"family":"O'Brien","given":"Erin"}],"issued":{"date-parts":[["2007",3,1]]}}},{"id":4312,"uris":["http://zotero.org/users/5126227/items/EUPNH8JR"],"uri":["http://zotero.org/users/5126227/items/EUPNH8JR"],"itemData":{"id":4312,"type":"article-journal","container-title":"Trends in Ecology &amp; Evolution","DOI":"10.1016/j.tree.2014.12.003","issue":"2","language":"English","page":"98–103","title":"The reputation of punishers","volume":"30","author":[{"family":"Raihani","given":"Nichola J."},{"family":"Bshary","given":"Redouan"}],"issued":{"date-parts":[["2015",2]]}}},{"id":10827,"uris":["http://zotero.org/users/5126227/items/FC5RK8DR"],"uri":["http://zotero.org/users/5126227/items/FC5RK8DR"],"itemData":{"id":10827,"type":"article-journal","abstract":"Punishers can benefit from a tough reputation, where future partners cooperate because they fear repercussions. Alternatively, punishers might receive help from bystanders if their act is perceived as just and other-regarding. Third-party punishment of selfish individuals arguably fits these conditions, but it is not known whether third-party punishers are rewarded for their investments. Here, we show that third-party punishers are indeed rewarded by uninvolved bystanders. Third parties were presented with the outcome of a dictator game in which the dictator was either selfish or fair and were allocated to one of three treatments in which they could choose to do nothing or (1) punish the dictator, (2) help the receiver, or (3) choose between punishment and helping, respectively. A fourth player (bystander) then sees the third-party's decision and could choose to reward the third party or not. Third parties that punished selfish dictators were more likely to be rewarded by bystanders than third parties that took no action in response to a selfish dictator. However, helpful third parties were rewarded even more than third-party punishers. These results suggest that punishment could in principle evolve via indirect reciprocity, but also provide insights into why individuals typically prefer to invest in positive actions.","container-title":"Evolution","DOI":"10.1111/evo.12637","ISSN":"1558-5646","issue":"4","language":"en","page":"993-1003","source":"Wiley Online Library","title":"Third-party punishers are rewarded, but third-party helpers even more so","volume":"69","author":[{"family":"Raihani","given":"Nichola J."},{"family":"Bshary","given":"Redouan"}],"issued":{"date-parts":[["2015"]]}}}],"schema":"https://github.com/citation-style-language/schema/raw/master/csl-citation.json"} </w:instrText>
      </w:r>
      <w:r>
        <w:rPr>
          <w:rFonts w:ascii="Arial" w:hAnsi="Arial" w:cs="Arial"/>
        </w:rPr>
        <w:fldChar w:fldCharType="separate"/>
      </w:r>
      <w:r w:rsidR="00B32E32">
        <w:rPr>
          <w:rFonts w:ascii="Arial" w:hAnsi="Arial" w:cs="Arial"/>
          <w:noProof/>
        </w:rPr>
        <w:t>(Barclay, 2006; Kurzban et al., 2007; Raihani and Bshary, 2015a, 2015b)</w:t>
      </w:r>
      <w:r>
        <w:rPr>
          <w:rFonts w:ascii="Arial" w:hAnsi="Arial" w:cs="Arial"/>
        </w:rPr>
        <w:fldChar w:fldCharType="end"/>
      </w:r>
      <w:r w:rsidRPr="00EE11A3">
        <w:rPr>
          <w:rFonts w:ascii="Arial" w:hAnsi="Arial" w:cs="Arial"/>
        </w:rPr>
        <w:t xml:space="preserve">. </w:t>
      </w:r>
      <w:r>
        <w:rPr>
          <w:rFonts w:ascii="Arial" w:hAnsi="Arial" w:cs="Arial"/>
        </w:rPr>
        <w:t xml:space="preserve">However, whereas third-party helpers were overwhelmingly preferred as interaction partners, bystanders showed a weaker preference to interact with more punitive individuals. These results therefore support the conceptualisation of punishment as an ambiguous signal of cooperative intent </w:t>
      </w:r>
      <w:r>
        <w:rPr>
          <w:rFonts w:ascii="Arial" w:hAnsi="Arial" w:cs="Arial"/>
        </w:rPr>
        <w:fldChar w:fldCharType="begin"/>
      </w:r>
      <w:r>
        <w:rPr>
          <w:rFonts w:ascii="Arial" w:hAnsi="Arial" w:cs="Arial"/>
        </w:rPr>
        <w:instrText xml:space="preserve"> ADDIN ZOTERO_ITEM CSL_CITATION {"citationID":"N8QoeaFV","properties":{"formattedCitation":"(Raihani and Bshary, 2015a)","plainCitation":"(Raihani and Bshary, 2015a)","noteIndex":0},"citationItems":[{"id":4312,"uris":["http://zotero.org/users/5126227/items/EUPNH8JR"],"uri":["http://zotero.org/users/5126227/items/EUPNH8JR"],"itemData":{"id":4312,"type":"article-journal","container-title":"Trends in Ecology &amp; Evolution","DOI":"10.1016/j.tree.2014.12.003","issue":"2","language":"English","page":"98–103","title":"The reputation of punishers","volume":"30","author":[{"family":"Raihani","given":"Nichola J."},{"family":"Bshary","given":"Redouan"}],"issued":{"date-parts":[["2015",2]]}}}],"schema":"https://github.com/citation-style-language/schema/raw/master/csl-citation.json"} </w:instrText>
      </w:r>
      <w:r>
        <w:rPr>
          <w:rFonts w:ascii="Arial" w:hAnsi="Arial" w:cs="Arial"/>
        </w:rPr>
        <w:fldChar w:fldCharType="separate"/>
      </w:r>
      <w:r>
        <w:rPr>
          <w:rFonts w:ascii="Arial" w:hAnsi="Arial" w:cs="Arial"/>
          <w:noProof/>
        </w:rPr>
        <w:t>(Raihani and Bshary, 2015a)</w:t>
      </w:r>
      <w:r>
        <w:rPr>
          <w:rFonts w:ascii="Arial" w:hAnsi="Arial" w:cs="Arial"/>
        </w:rPr>
        <w:fldChar w:fldCharType="end"/>
      </w:r>
      <w:r>
        <w:rPr>
          <w:rFonts w:ascii="Arial" w:hAnsi="Arial" w:cs="Arial"/>
        </w:rPr>
        <w:t xml:space="preserve">. </w:t>
      </w:r>
    </w:p>
    <w:p w14:paraId="351A5F10" w14:textId="77777777" w:rsidR="00DA4590" w:rsidRDefault="00DA4590" w:rsidP="005F5496">
      <w:pPr>
        <w:spacing w:line="360" w:lineRule="auto"/>
        <w:jc w:val="both"/>
        <w:rPr>
          <w:rFonts w:ascii="Arial" w:hAnsi="Arial" w:cs="Arial"/>
        </w:rPr>
      </w:pPr>
    </w:p>
    <w:bookmarkEnd w:id="4"/>
    <w:p w14:paraId="344E0397" w14:textId="44654811" w:rsidR="00B32E32" w:rsidRDefault="00B32E32" w:rsidP="00B32E32">
      <w:pPr>
        <w:spacing w:line="360" w:lineRule="auto"/>
        <w:jc w:val="both"/>
        <w:rPr>
          <w:rFonts w:ascii="Arial" w:hAnsi="Arial" w:cs="Arial"/>
        </w:rPr>
      </w:pPr>
      <w:r>
        <w:rPr>
          <w:rFonts w:ascii="Arial" w:hAnsi="Arial" w:cs="Arial"/>
        </w:rPr>
        <w:lastRenderedPageBreak/>
        <w:t xml:space="preserve">People who invested more in third-party punishment (and third-party helping) were more trustworthy on average, and were also more likely to be selected for an interaction and entrusted with higher sums, </w:t>
      </w:r>
      <w:r w:rsidRPr="00EE11A3">
        <w:rPr>
          <w:rFonts w:ascii="Arial" w:hAnsi="Arial" w:cs="Arial"/>
        </w:rPr>
        <w:t xml:space="preserve">which supports </w:t>
      </w:r>
      <w:r>
        <w:rPr>
          <w:rFonts w:ascii="Arial" w:hAnsi="Arial" w:cs="Arial"/>
        </w:rPr>
        <w:t xml:space="preserve">previous results on </w:t>
      </w:r>
      <w:r w:rsidRPr="00EE11A3">
        <w:rPr>
          <w:rFonts w:ascii="Arial" w:hAnsi="Arial" w:cs="Arial"/>
        </w:rPr>
        <w:t>punishment</w:t>
      </w:r>
      <w:r>
        <w:rPr>
          <w:rFonts w:ascii="Arial" w:hAnsi="Arial" w:cs="Arial"/>
        </w:rPr>
        <w:t xml:space="preserve"> as a signal </w:t>
      </w:r>
      <w:r>
        <w:rPr>
          <w:rFonts w:ascii="Arial" w:hAnsi="Arial" w:cs="Arial"/>
        </w:rPr>
        <w:fldChar w:fldCharType="begin"/>
      </w:r>
      <w:r w:rsidR="004C1DC8">
        <w:rPr>
          <w:rFonts w:ascii="Arial" w:hAnsi="Arial" w:cs="Arial"/>
        </w:rPr>
        <w:instrText xml:space="preserve"> ADDIN ZOTERO_ITEM CSL_CITATION {"citationID":"OmbtlVQq","properties":{"formattedCitation":"(Barclay and Willer, 2007; Kurzban et al., 2007; Sylwester and Roberts, 2010)","plainCitation":"(Barclay and Willer, 2007; Kurzban et al., 2007; Sylwester and Roberts, 2010)","dontUpdate":true,"noteIndex":0},"citationItems":[{"id":19556,"uris":["http://zotero.org/users/5126227/items/5V8EA6NU"],"uri":["http://zotero.org/users/5126227/items/5V8EA6NU"],"itemData":{"id":19556,"type":"article-journal","abstract":"Reciprocal altruism has been the backbone of research on the evolution of altruistic behaviour towards non-kin, but recent research has begun to apply costly signalling theory to this problem. In addition to signalling resources or abilities, public generosity could function as a costly signal of cooperative intent, benefiting altruists in terms of (i) better access to cooperative relationships and (ii) greater cooperation within those relationships. When future interaction partners can choose with whom they wish to interact, this could lead to competition to be more generous than others. Little empirical work has tested for the possible existence of this ‘competitive altruism’. Using a cooperative monetary game with and without opportunities for partner choice and signalling cooperative intent, we show here that people actively compete to be more generous than others when they can benefit from being chosen for cooperative partnerships, and the most generous people are correspondingly chosen more often as cooperative partners. We also found evidence for increased scepticism of altruistic signals when the potential reputational benefits for dishonest signalling were high. Thus, this work supports the hypothesis that public generosity can be a signal of cooperative intent, which people sometimes ‘fake’ when conditions permit it.","container-title":"Proceedings of the Royal Society B: Biological Sciences","DOI":"10.1098/rspb.2006.0209","issue":"1610","journalAbbreviation":"Proceedings of the Royal Society B: Biological Sciences","note":"publisher: Royal Society","page":"749-753","source":"royalsocietypublishing.org (Atypon)","title":"Partner choice creates competitive altruism in humans","volume":"274","author":[{"family":"Barclay","given":"Pat"},{"family":"Willer","given":"Robb"}],"issued":{"date-parts":[["2007",3,7]]}}},{"id":19539,"uris":["http://zotero.org/users/5126227/items/6CQYSZHR"],"uri":["http://zotero.org/users/5126227/items/6CQYSZHR"],"itemData":{"id":19539,"type":"article-journal","abstract":"Punishment has been proposed as being central to two distinctively human phenomena: cooperation in groups and morality. Here we investigate moralistic punishment, a behavior designed to inflict costs on another individual in response to a perceived moral violation. There is currently no consensus on which evolutionary model best accounts for this phenomenon in humans. Models that turn on individuals' cultivating reputations as moralistic punishers clearly predict that psychological systems should be designed to increase punishment in response to information that one's decisions to punish will be known by others. We report two experiments in which we induce participants to commit moral violations and then present third parties with the opportunity to pay to punish wrongdoers. Varying conditions of anonymity, we find that the presence of an audience—even if only the experimenter—causes an increase in moralistic punishment.","container-title":"Evolution and Human Behavior","DOI":"10.1016/j.evolhumbehav.2006.06.001","ISSN":"1090-5138","issue":"2","journalAbbreviation":"Evolution and Human Behavior","language":"en","page":"75-84","source":"ScienceDirect","title":"Audience effects on moralistic punishment","volume":"28","author":[{"family":"Kurzban","given":"Robert"},{"family":"DeScioli","given":"Peter"},{"family":"O'Brien","given":"Erin"}],"issued":{"date-parts":[["2007",3,1]]}}},{"id":16437,"uris":["http://zotero.org/users/5126227/items/C4FD7VNB"],"uri":["http://zotero.org/users/5126227/items/C4FD7VNB"],"itemData":{"id":16437,"type":"article-journal","abstract":"Explaining unconditional cooperation, such as donations to charities or contributions to public goods, continues to present a problem. One possibility is that cooperation can pay through developing a reputation that makes one more likely to be chosen for a profitable cooperative partnership, a process termed competitive altruism (CA) or reputation-based partner choice. Here, we show, to our knowledge, for the first time, that investing in a cooperative reputation can bring net benefits through access to more cooperative partners. Participants played a public goods game (PGG) followed by an opportunity to select a partner for a second cooperative game. We found that those who gave more in the PGG were more often selected as desired partners and received more in the paired cooperative game. Reputational competition was even stronger when it was possible for participants to receive a higher payoff from partner choice. The benefits of being selected by a more cooperative partner outweighed the costs of cooperation in the reputation building phase. CA therefore provides an alternative to indirect reciprocity as an explanation for reputation-building behaviour. Furthermore, while indirect reciprocity depends upon individuals giving preference to those of good standing, CA can explain unconditional cooperation.","container-title":"Biology Letters","DOI":"10.1098/rsbl.2010.0209","issue":"5","journalAbbreviation":"Biology Letters","note":"publisher: Royal Society","page":"659-662","source":"royalsocietypublishing.org (Atypon)","title":"Cooperators benefit through reputation-based partner choice in economic games","volume":"6","author":[{"family":"Sylwester","given":"Karolina"},{"family":"Roberts","given":"Gilbert"}],"issued":{"date-parts":[["2010",10,23]]}}}],"schema":"https://github.com/citation-style-language/schema/raw/master/csl-citation.json"} </w:instrText>
      </w:r>
      <w:r>
        <w:rPr>
          <w:rFonts w:ascii="Arial" w:hAnsi="Arial" w:cs="Arial"/>
        </w:rPr>
        <w:fldChar w:fldCharType="separate"/>
      </w:r>
      <w:r>
        <w:rPr>
          <w:rFonts w:ascii="Arial" w:hAnsi="Arial" w:cs="Arial"/>
          <w:noProof/>
        </w:rPr>
        <w:t>(Barclay, 2006; Kurzban et al., 2007; Jordan et al., 2016)</w:t>
      </w:r>
      <w:r>
        <w:rPr>
          <w:rFonts w:ascii="Arial" w:hAnsi="Arial" w:cs="Arial"/>
        </w:rPr>
        <w:fldChar w:fldCharType="end"/>
      </w:r>
      <w:r w:rsidRPr="00EE11A3">
        <w:rPr>
          <w:rFonts w:ascii="Arial" w:hAnsi="Arial" w:cs="Arial"/>
        </w:rPr>
        <w:t xml:space="preserve">. </w:t>
      </w:r>
      <w:r>
        <w:rPr>
          <w:rFonts w:ascii="Arial" w:hAnsi="Arial" w:cs="Arial"/>
        </w:rPr>
        <w:t xml:space="preserve">However, whereas third-party helpers were overwhelmingly preferred as interaction partners, bystanders showed a weaker preference to interact with more punitive individuals. The stronger preference for third-party helpers may explain why our participants preferred to invest in helpful rather than punitive behaviour – a finding which replicates previous results </w:t>
      </w:r>
      <w:r>
        <w:rPr>
          <w:rFonts w:ascii="Arial" w:hAnsi="Arial" w:cs="Arial"/>
        </w:rPr>
        <w:fldChar w:fldCharType="begin"/>
      </w:r>
      <w:r>
        <w:rPr>
          <w:rFonts w:ascii="Arial" w:hAnsi="Arial" w:cs="Arial"/>
        </w:rPr>
        <w:instrText xml:space="preserve"> ADDIN ZOTERO_ITEM CSL_CITATION {"citationID":"0X7CV0D5","properties":{"formattedCitation":"(Li et al., 2021; Raihani and Bshary, 2015b)","plainCitation":"(Li et al., 2021; Raihani and Bshary, 2015b)","noteIndex":0},"citationItems":[{"id":19502,"uris":["http://zotero.org/users/5126227/items/GQR9E3E2"],"uri":["http://zotero.org/users/5126227/items/GQR9E3E2"],"itemData":{"id":19502,"type":"article-journal","abstract":"Third-party fairness maintenance has been widely found, and the reputational benefits is an essential motivation for it. Third-party fairness maintenance includes two methods: punishment and compensation, and the reputations of these two methods differ. Based on previous studies, we predicted that reputational differences and the preference between the punishment and compensation of third parties are affected by whether the third parties have the freedom to choose between the two methods. The present study includes two component studies. In Study 1, the participants acted as fourth parties who were the observers to third-party fairness maintenance. We presented to the participants a scenario in which third parties had made responses to unfair results of the dictator game. The participants were asked to rate the reputations of the third parties who had chosen different response methods. In Study 1a, the third parties chose between punish/compensate and keep, which was indicative of non-intervention (not freely chosen), while in Study 1b, the parties chose between punish, compensate, and keep (freely chosen). The results showed that there was no reputational difference between the two methods in Study 1a, but in Study 1b, the reputation of compensation was better than that of punishment. In Study 2, the participants acted as third parties. The participants were asked to choose a method to respond to an unfair result of the dictator game. There were two reputational contexts: secret (the choice would not be known by others) and open (the choice would be known by others). In Study 2a, the third parties chose between punish/compensate and keep, while in Study 2b, they chose between punish, compensate, and keep. The results showed that in Study 2a, under the two reputational contexts, the third parties had no preference between the two methods, while in Study 2b, they tended to choose to punish under the secret context, but tended to choose to compensate under the open context. This study systematically reveals an interaction between fourth parties and third parties around reputational benefits and provides insights for understanding the role of reputation in the evolution of third-party fairness maintenance.","container-title":"Frontiers in Psychology","DOI":"10.3389/fpsyg.2021.676064","ISSN":"1664-1078","journalAbbreviation":"Front. Psychol.","language":"English","note":"publisher: Frontiers","source":"Frontiers","title":"Third-Party Punishment or Compensation? It Depends on the Reputational Benefits","title-short":"Third-Party Punishment or Compensation?","URL":"https://www.frontiersin.org/articles/10.3389/fpsyg.2021.676064/full","volume":"12","author":[{"family":"Li","given":"Zhuang"},{"family":"Hu","given":"Gengdan"},{"family":"Xu","given":"Lei"},{"family":"Li","given":"Qiangqiang"}],"accessed":{"date-parts":[["2021",6,8]]},"issued":{"date-parts":[["2021"]]}}},{"id":10827,"uris":["http://zotero.org/users/5126227/items/FC5RK8DR"],"uri":["http://zotero.org/users/5126227/items/FC5RK8DR"],"itemData":{"id":10827,"type":"article-journal","abstract":"Punishers can benefit from a tough reputation, where future partners cooperate because they fear repercussions. Alternatively, punishers might receive help from bystanders if their act is perceived as just and other-regarding. Third-party punishment of selfish individuals arguably fits these conditions, but it is not known whether third-party punishers are rewarded for their investments. Here, we show that third-party punishers are indeed rewarded by uninvolved bystanders. Third parties were presented with the outcome of a dictator game in which the dictator was either selfish or fair and were allocated to one of three treatments in which they could choose to do nothing or (1) punish the dictator, (2) help the receiver, or (3) choose between punishment and helping, respectively. A fourth player (bystander) then sees the third-party's decision and could choose to reward the third party or not. Third parties that punished selfish dictators were more likely to be rewarded by bystanders than third parties that took no action in response to a selfish dictator. However, helpful third parties were rewarded even more than third-party punishers. These results suggest that punishment could in principle evolve via indirect reciprocity, but also provide insights into why individuals typically prefer to invest in positive actions.","container-title":"Evolution","DOI":"10.1111/evo.12637","ISSN":"1558-5646","issue":"4","language":"en","page":"993-1003","source":"Wiley Online Library","title":"Third-party punishers are rewarded, but third-party helpers even more so","volume":"69","author":[{"family":"Raihani","given":"Nichola J."},{"family":"Bshary","given":"Redouan"}],"issued":{"date-parts":[["2015"]]}}}],"schema":"https://github.com/citation-style-language/schema/raw/master/csl-citation.json"} </w:instrText>
      </w:r>
      <w:r>
        <w:rPr>
          <w:rFonts w:ascii="Arial" w:hAnsi="Arial" w:cs="Arial"/>
        </w:rPr>
        <w:fldChar w:fldCharType="separate"/>
      </w:r>
      <w:r>
        <w:rPr>
          <w:rFonts w:ascii="Arial" w:hAnsi="Arial" w:cs="Arial"/>
          <w:noProof/>
        </w:rPr>
        <w:t>(Li et al., 2021; Raihani and Bshary, 2015b)</w:t>
      </w:r>
      <w:r>
        <w:rPr>
          <w:rFonts w:ascii="Arial" w:hAnsi="Arial" w:cs="Arial"/>
        </w:rPr>
        <w:fldChar w:fldCharType="end"/>
      </w:r>
      <w:r>
        <w:rPr>
          <w:rFonts w:ascii="Arial" w:hAnsi="Arial" w:cs="Arial"/>
        </w:rPr>
        <w:t xml:space="preserve">. Overall, these results support the conceptualisation of punishment as an ambiguous signal of cooperative intent </w:t>
      </w:r>
      <w:r>
        <w:rPr>
          <w:rFonts w:ascii="Arial" w:hAnsi="Arial" w:cs="Arial"/>
        </w:rPr>
        <w:fldChar w:fldCharType="begin"/>
      </w:r>
      <w:r w:rsidR="006B7804">
        <w:rPr>
          <w:rFonts w:ascii="Arial" w:hAnsi="Arial" w:cs="Arial"/>
        </w:rPr>
        <w:instrText xml:space="preserve"> ADDIN ZOTERO_ITEM CSL_CITATION {"citationID":"AFL3VX0u","properties":{"formattedCitation":"(Raihani and Bshary, 2015a)","plainCitation":"(Raihani and Bshary, 2015a)","noteIndex":0},"citationItems":[{"id":4312,"uris":["http://zotero.org/users/5126227/items/EUPNH8JR"],"uri":["http://zotero.org/users/5126227/items/EUPNH8JR"],"itemData":{"id":4312,"type":"article-journal","container-title":"Trends in Ecology &amp; Evolution","DOI":"10.1016/j.tree.2014.12.003","issue":"2","language":"English","page":"98–103","title":"The reputation of punishers","volume":"30","author":[{"family":"Raihani","given":"Nichola J."},{"family":"Bshary","given":"Redouan"}],"issued":{"date-parts":[["2015",2]]}}}],"schema":"https://github.com/citation-style-language/schema/raw/master/csl-citation.json"} </w:instrText>
      </w:r>
      <w:r>
        <w:rPr>
          <w:rFonts w:ascii="Arial" w:hAnsi="Arial" w:cs="Arial"/>
        </w:rPr>
        <w:fldChar w:fldCharType="separate"/>
      </w:r>
      <w:r>
        <w:rPr>
          <w:rFonts w:ascii="Arial" w:hAnsi="Arial" w:cs="Arial"/>
          <w:noProof/>
        </w:rPr>
        <w:t>(Raihani and Bshary, 2015a)</w:t>
      </w:r>
      <w:r>
        <w:rPr>
          <w:rFonts w:ascii="Arial" w:hAnsi="Arial" w:cs="Arial"/>
        </w:rPr>
        <w:fldChar w:fldCharType="end"/>
      </w:r>
      <w:r>
        <w:rPr>
          <w:rFonts w:ascii="Arial" w:hAnsi="Arial" w:cs="Arial"/>
        </w:rPr>
        <w:t xml:space="preserve">. </w:t>
      </w:r>
    </w:p>
    <w:p w14:paraId="5820B95D" w14:textId="77777777" w:rsidR="00B32E32" w:rsidRDefault="00B32E32" w:rsidP="00B32E32">
      <w:pPr>
        <w:spacing w:line="360" w:lineRule="auto"/>
        <w:jc w:val="both"/>
        <w:rPr>
          <w:rFonts w:ascii="Arial" w:hAnsi="Arial" w:cs="Arial"/>
        </w:rPr>
      </w:pPr>
    </w:p>
    <w:p w14:paraId="2FEC925F" w14:textId="166CDFED" w:rsidR="00B32E32" w:rsidRDefault="00B32E32" w:rsidP="00B32E32">
      <w:pPr>
        <w:spacing w:line="360" w:lineRule="auto"/>
        <w:jc w:val="both"/>
        <w:rPr>
          <w:rFonts w:ascii="Arial" w:hAnsi="Arial" w:cs="Arial"/>
        </w:rPr>
      </w:pPr>
      <w:r>
        <w:rPr>
          <w:rFonts w:ascii="Arial" w:hAnsi="Arial" w:cs="Arial"/>
        </w:rPr>
        <w:t>Although many of our results align with previous results on helping and punishment, we note</w:t>
      </w:r>
      <w:r w:rsidRPr="00EE11A3">
        <w:rPr>
          <w:rFonts w:ascii="Arial" w:hAnsi="Arial" w:cs="Arial"/>
        </w:rPr>
        <w:t xml:space="preserve"> </w:t>
      </w:r>
      <w:r>
        <w:rPr>
          <w:rFonts w:ascii="Arial" w:hAnsi="Arial" w:cs="Arial"/>
        </w:rPr>
        <w:t xml:space="preserve">a failed replication of </w:t>
      </w:r>
      <w:r w:rsidRPr="00EE11A3">
        <w:rPr>
          <w:rFonts w:ascii="Arial" w:hAnsi="Arial" w:cs="Arial"/>
        </w:rPr>
        <w:t>key results reported in Barclay and Willer</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t6hCoTSF","properties":{"formattedCitation":"(2007)","plainCitation":"(2007)","noteIndex":0},"citationItems":[{"id":19556,"uris":["http://zotero.org/users/5126227/items/5V8EA6NU"],"uri":["http://zotero.org/users/5126227/items/5V8EA6NU"],"itemData":{"id":19556,"type":"article-journal","abstract":"Reciprocal altruism has been the backbone of research on the evolution of altruistic behaviour towards non-kin, but recent research has begun to apply costly signalling theory to this problem. In addition to signalling resources or abilities, public generosity could function as a costly signal of cooperative intent, benefiting altruists in terms of (i) better access to cooperative relationships and (ii) greater cooperation within those relationships. When future interaction partners can choose with whom they wish to interact, this could lead to competition to be more generous than others. Little empirical work has tested for the possible existence of this ‘competitive altruism’. Using a cooperative monetary game with and without opportunities for partner choice and signalling cooperative intent, we show here that people actively compete to be more generous than others when they can benefit from being chosen for cooperative partnerships, and the most generous people are correspondingly chosen more often as cooperative partners. We also found evidence for increased scepticism of altruistic signals when the potential reputational benefits for dishonest signalling were high. Thus, this work supports the hypothesis that public generosity can be a signal of cooperative intent, which people sometimes ‘fake’ when conditions permit it.","container-title":"Proceedings of the Royal Society B: Biological Sciences","DOI":"10.1098/rspb.2006.0209","issue":"1610","journalAbbreviation":"Proceedings of the Royal Society B: Biological Sciences","note":"publisher: Royal Society","page":"749-753","source":"royalsocietypublishing.org (Atypon)","title":"Partner choice creates competitive altruism in humans","volume":"274","author":[{"family":"Barclay","given":"Pat"},{"family":"Willer","given":"Robb"}],"issued":{"date-parts":[["2007",3,7]]}},"suppress-author":true}],"schema":"https://github.com/citation-style-language/schema/raw/master/csl-citation.json"} </w:instrText>
      </w:r>
      <w:r>
        <w:rPr>
          <w:rFonts w:ascii="Arial" w:hAnsi="Arial" w:cs="Arial"/>
        </w:rPr>
        <w:fldChar w:fldCharType="separate"/>
      </w:r>
      <w:r>
        <w:rPr>
          <w:rFonts w:ascii="Arial" w:hAnsi="Arial" w:cs="Arial"/>
          <w:noProof/>
        </w:rPr>
        <w:t>(2007)</w:t>
      </w:r>
      <w:r>
        <w:rPr>
          <w:rFonts w:ascii="Arial" w:hAnsi="Arial" w:cs="Arial"/>
        </w:rPr>
        <w:fldChar w:fldCharType="end"/>
      </w:r>
      <w:r w:rsidR="0090767B">
        <w:rPr>
          <w:rFonts w:ascii="Arial" w:hAnsi="Arial" w:cs="Arial"/>
        </w:rPr>
        <w:t xml:space="preserve"> and Sylwester &amp; Roberts (2010)</w:t>
      </w:r>
      <w:r>
        <w:rPr>
          <w:rFonts w:ascii="Arial" w:hAnsi="Arial" w:cs="Arial"/>
        </w:rPr>
        <w:t>. In th</w:t>
      </w:r>
      <w:r w:rsidR="0090767B">
        <w:rPr>
          <w:rFonts w:ascii="Arial" w:hAnsi="Arial" w:cs="Arial"/>
        </w:rPr>
        <w:t>ose</w:t>
      </w:r>
      <w:r>
        <w:rPr>
          <w:rFonts w:ascii="Arial" w:hAnsi="Arial" w:cs="Arial"/>
        </w:rPr>
        <w:t xml:space="preserve"> stud</w:t>
      </w:r>
      <w:r w:rsidR="0090767B">
        <w:rPr>
          <w:rFonts w:ascii="Arial" w:hAnsi="Arial" w:cs="Arial"/>
        </w:rPr>
        <w:t>ies</w:t>
      </w:r>
      <w:r w:rsidRPr="00EE11A3">
        <w:rPr>
          <w:rFonts w:ascii="Arial" w:hAnsi="Arial" w:cs="Arial"/>
        </w:rPr>
        <w:t>, the potential for partner choice caused an escalation of investments in costly helpful behaviour</w:t>
      </w:r>
      <w:r>
        <w:rPr>
          <w:rFonts w:ascii="Arial" w:hAnsi="Arial" w:cs="Arial"/>
        </w:rPr>
        <w:t xml:space="preserve">, relative to observation alone (see also </w:t>
      </w:r>
      <w:r>
        <w:rPr>
          <w:rFonts w:ascii="Arial" w:hAnsi="Arial" w:cs="Arial"/>
        </w:rPr>
        <w:fldChar w:fldCharType="begin"/>
      </w:r>
      <w:r>
        <w:rPr>
          <w:rFonts w:ascii="Arial" w:hAnsi="Arial" w:cs="Arial"/>
        </w:rPr>
        <w:instrText xml:space="preserve"> ADDIN ZOTERO_ITEM CSL_CITATION {"citationID":"3FMkdetV","properties":{"formattedCitation":"(Barclay and Barker, 2020)","plainCitation":"(Barclay and Barker, 2020)","noteIndex":0},"citationItems":[{"id":17580,"uris":["http://zotero.org/groups/2345168/items/SYWCDEIV"],"uri":["http://zotero.org/groups/2345168/items/SYWCDEIV"],"itemData":{"id":17580,"type":"article-journal","abstract":"Protecting the environment is a social dilemma: environmental protection benefits everyone but is individually costly. We propose that protecting the environment is similar to other types of cooperation, in that environmentalism functions as a signal of one’s willingness to cooperate with others. We test several novel predictions from this hypothesis. We used a mathematical model to show that environmentalism can indicate one’s valuation of others and thus one’s cooperative intent. We found support for this prediction in two online studies, and then conducted two laboratory studies to extend the idea that environmentalism signals one’s willingness to cooperate. Participants donated more to an environmental charity when donations were public than when anonymous, but they donated the most when competing to be chosen by an observer for a subsequent cooperative game. In other words, people competed to donate more to the environment. Bigger donors benefited, as they were subsequently chosen more often and received more cooperation from their partners. Partners benefited from choosing environmental donors: bigger donors cooperated more with subsequent partners, such that environmental donations were reliably informative about participants’ future cooperativeness. We compare multiple theories about why people behave environmentally (indirect reciprocity, signal of wealth, signal of cooperative intent), and find most support for our proposed theory of signaling cooperative intent. By understanding the function of environmental behaviour and stimulating competitive giving, we can increase people’s support for environmental and other charitable causes.","container-title":"Journal of Environmental Psychology","DOI":"10.1016/j.jenvp.2020.101441","ISSN":"0272-4944","journalAbbreviation":"Journal of Environmental Psychology","language":"en","page":"101441","source":"ScienceDirect","title":"Greener Than Thou: People who protect the environment are more cooperative, compete to be environmental, and benefit from reputation","title-short":"Greener Than Thou","volume":"72","author":[{"family":"Barclay","given":"Pat"},{"family":"Barker","given":"Jessica L."}],"issued":{"date-parts":[["2020",12,1]]}}}],"schema":"https://github.com/citation-style-language/schema/raw/master/csl-citation.json"} </w:instrText>
      </w:r>
      <w:r>
        <w:rPr>
          <w:rFonts w:ascii="Arial" w:hAnsi="Arial" w:cs="Arial"/>
        </w:rPr>
        <w:fldChar w:fldCharType="separate"/>
      </w:r>
      <w:r>
        <w:rPr>
          <w:rFonts w:ascii="Arial" w:hAnsi="Arial" w:cs="Arial"/>
          <w:noProof/>
        </w:rPr>
        <w:t>(Barclay and Barker, 2020)</w:t>
      </w:r>
      <w:r>
        <w:rPr>
          <w:rFonts w:ascii="Arial" w:hAnsi="Arial" w:cs="Arial"/>
        </w:rPr>
        <w:fldChar w:fldCharType="end"/>
      </w:r>
      <w:r>
        <w:rPr>
          <w:rFonts w:ascii="Arial" w:hAnsi="Arial" w:cs="Arial"/>
        </w:rPr>
        <w:t>)</w:t>
      </w:r>
      <w:r w:rsidRPr="00EE11A3">
        <w:rPr>
          <w:rFonts w:ascii="Arial" w:hAnsi="Arial" w:cs="Arial"/>
        </w:rPr>
        <w:t xml:space="preserve">. In our study, </w:t>
      </w:r>
      <w:r>
        <w:rPr>
          <w:rFonts w:ascii="Arial" w:hAnsi="Arial" w:cs="Arial"/>
        </w:rPr>
        <w:t>third-party investment did not significantly differ between conditions where behaviour was observable (but participants could not be chosen on the basis of their behaviour) and conditions where players could additionally be chosen on the basis of their investments. We note one discrepancy between our study and the previous one</w:t>
      </w:r>
      <w:r w:rsidR="0090767B">
        <w:rPr>
          <w:rFonts w:ascii="Arial" w:hAnsi="Arial" w:cs="Arial"/>
        </w:rPr>
        <w:t>s</w:t>
      </w:r>
      <w:r>
        <w:rPr>
          <w:rFonts w:ascii="Arial" w:hAnsi="Arial" w:cs="Arial"/>
        </w:rPr>
        <w:t xml:space="preserve"> that might explain this failed replication. </w:t>
      </w:r>
      <w:r w:rsidRPr="00EE11A3">
        <w:rPr>
          <w:rFonts w:ascii="Arial" w:hAnsi="Arial" w:cs="Arial"/>
        </w:rPr>
        <w:t xml:space="preserve">In Barclay and Willer </w:t>
      </w:r>
      <w:r>
        <w:rPr>
          <w:rFonts w:ascii="Arial" w:hAnsi="Arial" w:cs="Arial"/>
        </w:rPr>
        <w:fldChar w:fldCharType="begin"/>
      </w:r>
      <w:r>
        <w:rPr>
          <w:rFonts w:ascii="Arial" w:hAnsi="Arial" w:cs="Arial"/>
        </w:rPr>
        <w:instrText xml:space="preserve"> ADDIN ZOTERO_ITEM CSL_CITATION {"citationID":"P793ITTd","properties":{"formattedCitation":"(2007)","plainCitation":"(2007)","noteIndex":0},"citationItems":[{"id":19556,"uris":["http://zotero.org/users/5126227/items/5V8EA6NU"],"uri":["http://zotero.org/users/5126227/items/5V8EA6NU"],"itemData":{"id":19556,"type":"article-journal","abstract":"Reciprocal altruism has been the backbone of research on the evolution of altruistic behaviour towards non-kin, but recent research has begun to apply costly signalling theory to this problem. In addition to signalling resources or abilities, public generosity could function as a costly signal of cooperative intent, benefiting altruists in terms of (i) better access to cooperative relationships and (ii) greater cooperation within those relationships. When future interaction partners can choose with whom they wish to interact, this could lead to competition to be more generous than others. Little empirical work has tested for the possible existence of this ‘competitive altruism’. Using a cooperative monetary game with and without opportunities for partner choice and signalling cooperative intent, we show here that people actively compete to be more generous than others when they can benefit from being chosen for cooperative partnerships, and the most generous people are correspondingly chosen more often as cooperative partners. We also found evidence for increased scepticism of altruistic signals when the potential reputational benefits for dishonest signalling were high. Thus, this work supports the hypothesis that public generosity can be a signal of cooperative intent, which people sometimes ‘fake’ when conditions permit it.","container-title":"Proceedings of the Royal Society B: Biological Sciences","DOI":"10.1098/rspb.2006.0209","issue":"1610","journalAbbreviation":"Proceedings of the Royal Society B: Biological Sciences","note":"publisher: Royal Society","page":"749-753","source":"royalsocietypublishing.org (Atypon)","title":"Partner choice creates competitive altruism in humans","volume":"274","author":[{"family":"Barclay","given":"Pat"},{"family":"Willer","given":"Robb"}],"issued":{"date-parts":[["2007",3,7]]}},"suppress-author":true}],"schema":"https://github.com/citation-style-language/schema/raw/master/csl-citation.json"} </w:instrText>
      </w:r>
      <w:r>
        <w:rPr>
          <w:rFonts w:ascii="Arial" w:hAnsi="Arial" w:cs="Arial"/>
        </w:rPr>
        <w:fldChar w:fldCharType="separate"/>
      </w:r>
      <w:r>
        <w:rPr>
          <w:rFonts w:ascii="Arial" w:hAnsi="Arial" w:cs="Arial"/>
          <w:noProof/>
        </w:rPr>
        <w:t>(2007)</w:t>
      </w:r>
      <w:r>
        <w:rPr>
          <w:rFonts w:ascii="Arial" w:hAnsi="Arial" w:cs="Arial"/>
        </w:rPr>
        <w:fldChar w:fldCharType="end"/>
      </w:r>
      <w:r w:rsidR="0090767B">
        <w:rPr>
          <w:rFonts w:ascii="Arial" w:hAnsi="Arial" w:cs="Arial"/>
        </w:rPr>
        <w:t xml:space="preserve"> and Sylwester &amp; Roberts</w:t>
      </w:r>
      <w:r w:rsidR="00DE121B">
        <w:rPr>
          <w:rFonts w:ascii="Arial" w:hAnsi="Arial" w:cs="Arial"/>
        </w:rPr>
        <w:t xml:space="preserve"> (2010)</w:t>
      </w:r>
      <w:r w:rsidRPr="00EE11A3">
        <w:rPr>
          <w:rFonts w:ascii="Arial" w:hAnsi="Arial" w:cs="Arial"/>
        </w:rPr>
        <w:t xml:space="preserve">, </w:t>
      </w:r>
      <w:r>
        <w:rPr>
          <w:rFonts w:ascii="Arial" w:hAnsi="Arial" w:cs="Arial"/>
        </w:rPr>
        <w:t xml:space="preserve">participants chosen </w:t>
      </w:r>
      <w:r w:rsidR="00DE121B">
        <w:rPr>
          <w:rFonts w:ascii="Arial" w:hAnsi="Arial" w:cs="Arial"/>
        </w:rPr>
        <w:t xml:space="preserve">as partners </w:t>
      </w:r>
      <w:r>
        <w:rPr>
          <w:rFonts w:ascii="Arial" w:hAnsi="Arial" w:cs="Arial"/>
        </w:rPr>
        <w:t xml:space="preserve">subsequently </w:t>
      </w:r>
      <w:r w:rsidRPr="00EE11A3">
        <w:rPr>
          <w:rFonts w:ascii="Arial" w:hAnsi="Arial" w:cs="Arial"/>
        </w:rPr>
        <w:t xml:space="preserve">played a </w:t>
      </w:r>
      <w:r w:rsidR="00DE121B">
        <w:rPr>
          <w:rFonts w:ascii="Arial" w:hAnsi="Arial" w:cs="Arial"/>
        </w:rPr>
        <w:t>Mutual Aid Game where they</w:t>
      </w:r>
      <w:r w:rsidRPr="00EE11A3">
        <w:rPr>
          <w:rFonts w:ascii="Arial" w:hAnsi="Arial" w:cs="Arial"/>
        </w:rPr>
        <w:t xml:space="preserve"> </w:t>
      </w:r>
      <w:r w:rsidR="00DE121B">
        <w:rPr>
          <w:rFonts w:ascii="Arial" w:hAnsi="Arial" w:cs="Arial"/>
        </w:rPr>
        <w:t xml:space="preserve">initially </w:t>
      </w:r>
      <w:r w:rsidRPr="00EE11A3">
        <w:rPr>
          <w:rFonts w:ascii="Arial" w:hAnsi="Arial" w:cs="Arial"/>
        </w:rPr>
        <w:t xml:space="preserve">received a new endowment. </w:t>
      </w:r>
      <w:r w:rsidR="00B03116">
        <w:rPr>
          <w:rFonts w:ascii="Arial" w:hAnsi="Arial" w:cs="Arial"/>
        </w:rPr>
        <w:t>Being</w:t>
      </w:r>
      <w:r w:rsidRPr="00EE11A3">
        <w:rPr>
          <w:rFonts w:ascii="Arial" w:hAnsi="Arial" w:cs="Arial"/>
        </w:rPr>
        <w:t xml:space="preserve"> chosen</w:t>
      </w:r>
      <w:r w:rsidR="00B03116">
        <w:rPr>
          <w:rFonts w:ascii="Arial" w:hAnsi="Arial" w:cs="Arial"/>
        </w:rPr>
        <w:t xml:space="preserve"> as partner</w:t>
      </w:r>
      <w:r w:rsidRPr="00EE11A3">
        <w:rPr>
          <w:rFonts w:ascii="Arial" w:hAnsi="Arial" w:cs="Arial"/>
        </w:rPr>
        <w:t xml:space="preserve"> for the second interaction</w:t>
      </w:r>
      <w:r w:rsidR="00B03116">
        <w:rPr>
          <w:rFonts w:ascii="Arial" w:hAnsi="Arial" w:cs="Arial"/>
        </w:rPr>
        <w:t>, therefore,</w:t>
      </w:r>
      <w:r w:rsidRPr="00EE11A3">
        <w:rPr>
          <w:rFonts w:ascii="Arial" w:hAnsi="Arial" w:cs="Arial"/>
        </w:rPr>
        <w:t xml:space="preserve"> yielded direct access to new resources</w:t>
      </w:r>
      <w:r w:rsidR="000B57EC">
        <w:rPr>
          <w:rFonts w:ascii="Arial" w:hAnsi="Arial" w:cs="Arial"/>
        </w:rPr>
        <w:t xml:space="preserve">, as it did in </w:t>
      </w:r>
      <w:r w:rsidR="00DF1782">
        <w:rPr>
          <w:rFonts w:ascii="Arial" w:hAnsi="Arial" w:cs="Arial"/>
        </w:rPr>
        <w:t xml:space="preserve">some </w:t>
      </w:r>
      <w:r w:rsidR="000B57EC">
        <w:rPr>
          <w:rFonts w:ascii="Arial" w:hAnsi="Arial" w:cs="Arial"/>
        </w:rPr>
        <w:t xml:space="preserve">other studies </w:t>
      </w:r>
      <w:r w:rsidR="00DF1782">
        <w:rPr>
          <w:rFonts w:ascii="Arial" w:hAnsi="Arial" w:cs="Arial"/>
        </w:rPr>
        <w:t xml:space="preserve">showing </w:t>
      </w:r>
      <w:r w:rsidR="000B57EC">
        <w:rPr>
          <w:rFonts w:ascii="Arial" w:hAnsi="Arial" w:cs="Arial"/>
        </w:rPr>
        <w:t xml:space="preserve">evidence of competitive </w:t>
      </w:r>
      <w:r w:rsidR="00DF1782">
        <w:rPr>
          <w:rFonts w:ascii="Arial" w:hAnsi="Arial" w:cs="Arial"/>
        </w:rPr>
        <w:t>giving</w:t>
      </w:r>
      <w:r w:rsidR="006B7804">
        <w:rPr>
          <w:rFonts w:ascii="Arial" w:hAnsi="Arial" w:cs="Arial"/>
        </w:rPr>
        <w:t xml:space="preserve"> </w:t>
      </w:r>
      <w:r w:rsidR="006B7804">
        <w:rPr>
          <w:rFonts w:ascii="Arial" w:hAnsi="Arial" w:cs="Arial"/>
        </w:rPr>
        <w:fldChar w:fldCharType="begin"/>
      </w:r>
      <w:r w:rsidR="006B7804">
        <w:rPr>
          <w:rFonts w:ascii="Arial" w:hAnsi="Arial" w:cs="Arial"/>
        </w:rPr>
        <w:instrText xml:space="preserve"> ADDIN ZOTERO_ITEM CSL_CITATION {"citationID":"Dm6xcPQg","properties":{"formattedCitation":"(Capraro et al., 2016)","plainCitation":"(Capraro et al., 2016)","noteIndex":0},"citationItems":[{"id":19721,"uris":["http://zotero.org/users/5126227/items/BJUGVIMG"],"uri":["http://zotero.org/users/5126227/items/BJUGVIMG"],"itemData":{"id":19721,"type":"article-journal","abstract":"Reputation plays a major role in human societies, and it has been proposed as an explanation for the evolution of cooperation. While the majority of previous studies equates reputation with a transparent and complete history of players’ past decisions, reputations in real life are often ambiguous and opaque. Using web-based experiments, we explore the extent to which opaque reputation works in isolating defectors, with and without partner selection opportunities. We found that low reputation works as a signal of untrustworthiness, whereas medium or high reputations are not taken into account by subjects for orienting their choices. Reputation without partner selection does not promote cooperative behavior; that is, defectors do not turn into cooperators only for the sake of getting a positive reputation. Finally, in a third study, when reputation is pivotal to selection, then a substantial proportion of would-be-defectors turn into cooperators. Taken together, these results provide insights about the characteristics of reputation and about the way in which humans make use of it when selecting partners, and also when knowing that they will be selected.","container-title":"Judgment and Decision Making","language":"en","page":"589-600","source":"Zotero","title":"Partner selection supported by opaque reputation promotes cooperative behavior","volume":"11","author":[{"family":"Capraro","given":"Valerio"},{"family":"Giardini","given":"Francesca"},{"family":"Vilone","given":"Daniele"},{"family":"Paolucci","given":"Mario"}],"issued":{"date-parts":[["2016"]]}}}],"schema":"https://github.com/citation-style-language/schema/raw/master/csl-citation.json"} </w:instrText>
      </w:r>
      <w:r w:rsidR="006B7804">
        <w:rPr>
          <w:rFonts w:ascii="Arial" w:hAnsi="Arial" w:cs="Arial"/>
        </w:rPr>
        <w:fldChar w:fldCharType="separate"/>
      </w:r>
      <w:r w:rsidR="006B7804">
        <w:rPr>
          <w:rFonts w:ascii="Arial" w:hAnsi="Arial" w:cs="Arial"/>
          <w:noProof/>
        </w:rPr>
        <w:t>(Capraro et al., 2016, Giardini et al. in press)</w:t>
      </w:r>
      <w:r w:rsidR="006B7804">
        <w:rPr>
          <w:rFonts w:ascii="Arial" w:hAnsi="Arial" w:cs="Arial"/>
        </w:rPr>
        <w:fldChar w:fldCharType="end"/>
      </w:r>
      <w:r w:rsidR="00DF1782">
        <w:rPr>
          <w:rFonts w:ascii="Arial" w:hAnsi="Arial" w:cs="Arial"/>
        </w:rPr>
        <w:t xml:space="preserve"> </w:t>
      </w:r>
      <w:r w:rsidR="006B7804">
        <w:rPr>
          <w:rFonts w:ascii="Arial" w:hAnsi="Arial" w:cs="Arial"/>
        </w:rPr>
        <w:t>but</w:t>
      </w:r>
      <w:r w:rsidR="00DF1782">
        <w:rPr>
          <w:rFonts w:ascii="Arial" w:hAnsi="Arial" w:cs="Arial"/>
        </w:rPr>
        <w:t xml:space="preserve"> see </w:t>
      </w:r>
      <w:r w:rsidR="006B7804">
        <w:rPr>
          <w:rFonts w:ascii="Arial" w:hAnsi="Arial" w:cs="Arial"/>
        </w:rPr>
        <w:fldChar w:fldCharType="begin"/>
      </w:r>
      <w:r w:rsidR="006B7804">
        <w:rPr>
          <w:rFonts w:ascii="Arial" w:hAnsi="Arial" w:cs="Arial"/>
        </w:rPr>
        <w:instrText xml:space="preserve"> ADDIN ZOTERO_ITEM CSL_CITATION {"citationID":"q6fXQY2U","properties":{"formattedCitation":"(Duffy and Kornienko, 2010)","plainCitation":"(Duffy and Kornienko, 2010)","noteIndex":0},"citationItems":[{"id":19722,"uris":["http://zotero.org/users/5126227/items/B6FSFIF3"],"uri":["http://zotero.org/users/5126227/items/B6FSFIF3"],"itemData":{"id":19722,"type":"article-journal","abstract":"Charities often devise fund-raising strategies that exploit natural human competitiveness in combination with the desire for public recognition. We explore whether institutions promoting competition can affect altruistic giving – even when possibilities for public acclaim are minimal. In a controlled laboratory experiment based on a sequential “dictator game” , we find that subjects tend to give more when placed in a generosity tournament, and tend to give less when placed in an earnings tournament – even if there is no award whatsoever for winning the tournament. Further we find that subjects’ experimental behavior correlates with their responses to a post-experiment questionnaire, particularly questions addressing altruistic and rivalrous behavior. Based on this evidence, we argue that behavior in our experiment is driven, in part, by innate competitive motives.","container-title":"Journal of Economic Behavior &amp; Organization","DOI":"10.1016/j.jebo.2010.02.001","ISSN":"0167-2681","issue":"1","journalAbbreviation":"Journal of Economic Behavior &amp; Organization","language":"en","page":"82-103","source":"ScienceDirect","title":"Does competition affect giving?","volume":"74","author":[{"family":"Duffy","given":"John"},{"family":"Kornienko","given":"Tatiana"}],"issued":{"date-parts":[["2010",5,1]]}}}],"schema":"https://github.com/citation-style-language/schema/raw/master/csl-citation.json"} </w:instrText>
      </w:r>
      <w:r w:rsidR="006B7804">
        <w:rPr>
          <w:rFonts w:ascii="Arial" w:hAnsi="Arial" w:cs="Arial"/>
        </w:rPr>
        <w:fldChar w:fldCharType="separate"/>
      </w:r>
      <w:r w:rsidR="006B7804">
        <w:rPr>
          <w:rFonts w:ascii="Arial" w:hAnsi="Arial" w:cs="Arial"/>
          <w:noProof/>
        </w:rPr>
        <w:t>(Duffy and Kornienko, 2010)</w:t>
      </w:r>
      <w:r w:rsidR="006B7804">
        <w:rPr>
          <w:rFonts w:ascii="Arial" w:hAnsi="Arial" w:cs="Arial"/>
        </w:rPr>
        <w:fldChar w:fldCharType="end"/>
      </w:r>
      <w:r w:rsidRPr="00EE11A3">
        <w:rPr>
          <w:rFonts w:ascii="Arial" w:hAnsi="Arial" w:cs="Arial"/>
        </w:rPr>
        <w:t>.  Conversely, in our design, chosen participants took part in a Trust Game</w:t>
      </w:r>
      <w:r w:rsidR="00B03116">
        <w:rPr>
          <w:rFonts w:ascii="Arial" w:hAnsi="Arial" w:cs="Arial"/>
        </w:rPr>
        <w:t xml:space="preserve"> as trustees</w:t>
      </w:r>
      <w:r w:rsidRPr="00EE11A3">
        <w:rPr>
          <w:rFonts w:ascii="Arial" w:hAnsi="Arial" w:cs="Arial"/>
        </w:rPr>
        <w:t xml:space="preserve"> and did not necessarily receive any resources from the new partner</w:t>
      </w:r>
      <w:r>
        <w:rPr>
          <w:rFonts w:ascii="Arial" w:hAnsi="Arial" w:cs="Arial"/>
        </w:rPr>
        <w:t xml:space="preserve"> (because trusters could choose to send no money to the participant in the Trust Game)</w:t>
      </w:r>
      <w:r w:rsidRPr="00EE11A3">
        <w:rPr>
          <w:rFonts w:ascii="Arial" w:hAnsi="Arial" w:cs="Arial"/>
        </w:rPr>
        <w:t xml:space="preserve">. In </w:t>
      </w:r>
      <w:r w:rsidR="00F93EEB">
        <w:rPr>
          <w:rFonts w:ascii="Arial" w:hAnsi="Arial" w:cs="Arial"/>
        </w:rPr>
        <w:t>this study</w:t>
      </w:r>
      <w:r w:rsidRPr="00EE11A3">
        <w:rPr>
          <w:rFonts w:ascii="Arial" w:hAnsi="Arial" w:cs="Arial"/>
        </w:rPr>
        <w:t>, therefore, invest</w:t>
      </w:r>
      <w:r w:rsidR="00F93EEB">
        <w:rPr>
          <w:rFonts w:ascii="Arial" w:hAnsi="Arial" w:cs="Arial"/>
        </w:rPr>
        <w:t>ments</w:t>
      </w:r>
      <w:r w:rsidRPr="00EE11A3">
        <w:rPr>
          <w:rFonts w:ascii="Arial" w:hAnsi="Arial" w:cs="Arial"/>
        </w:rPr>
        <w:t xml:space="preserve"> in costly signalling in </w:t>
      </w:r>
      <w:r w:rsidR="00F93EEB">
        <w:rPr>
          <w:rFonts w:ascii="Arial" w:hAnsi="Arial" w:cs="Arial"/>
        </w:rPr>
        <w:t xml:space="preserve">the first interaction were </w:t>
      </w:r>
      <w:r w:rsidRPr="00EE11A3">
        <w:rPr>
          <w:rFonts w:ascii="Arial" w:hAnsi="Arial" w:cs="Arial"/>
        </w:rPr>
        <w:t xml:space="preserve">imbued (perhaps more realistically) with a higher level of uncertainty regarding the </w:t>
      </w:r>
      <w:r w:rsidR="00B03116">
        <w:rPr>
          <w:rFonts w:ascii="Arial" w:hAnsi="Arial" w:cs="Arial"/>
        </w:rPr>
        <w:t>benefits of being chosen as a partner</w:t>
      </w:r>
      <w:r w:rsidRPr="00EE11A3">
        <w:rPr>
          <w:rFonts w:ascii="Arial" w:hAnsi="Arial" w:cs="Arial"/>
        </w:rPr>
        <w:t>.</w:t>
      </w:r>
      <w:r>
        <w:rPr>
          <w:rFonts w:ascii="Arial" w:hAnsi="Arial" w:cs="Arial"/>
        </w:rPr>
        <w:t xml:space="preserve"> Similarly, any gains from</w:t>
      </w:r>
      <w:r w:rsidR="00B03116">
        <w:rPr>
          <w:rFonts w:ascii="Arial" w:hAnsi="Arial" w:cs="Arial"/>
        </w:rPr>
        <w:t xml:space="preserve"> the</w:t>
      </w:r>
      <w:r>
        <w:rPr>
          <w:rFonts w:ascii="Arial" w:hAnsi="Arial" w:cs="Arial"/>
        </w:rPr>
        <w:t xml:space="preserve"> Trust</w:t>
      </w:r>
      <w:r w:rsidR="00B03116">
        <w:rPr>
          <w:rFonts w:ascii="Arial" w:hAnsi="Arial" w:cs="Arial"/>
        </w:rPr>
        <w:t xml:space="preserve"> Game</w:t>
      </w:r>
      <w:r>
        <w:rPr>
          <w:rFonts w:ascii="Arial" w:hAnsi="Arial" w:cs="Arial"/>
        </w:rPr>
        <w:t xml:space="preserve"> might not have been enough to motivate participants to compete to help or punish, especially if they intended to be trustworthy and return half of what they were entrusted with. Another possibility is that the low comprehension rates limited the effect</w:t>
      </w:r>
      <w:r w:rsidR="00F93EEB">
        <w:rPr>
          <w:rFonts w:ascii="Arial" w:hAnsi="Arial" w:cs="Arial"/>
        </w:rPr>
        <w:t xml:space="preserve"> observed</w:t>
      </w:r>
      <w:r>
        <w:rPr>
          <w:rFonts w:ascii="Arial" w:hAnsi="Arial" w:cs="Arial"/>
        </w:rPr>
        <w:t xml:space="preserve">, despite our analyses which included only </w:t>
      </w:r>
      <w:r w:rsidR="00B03116">
        <w:rPr>
          <w:rFonts w:ascii="Arial" w:hAnsi="Arial" w:cs="Arial"/>
        </w:rPr>
        <w:t>participants</w:t>
      </w:r>
      <w:r>
        <w:rPr>
          <w:rFonts w:ascii="Arial" w:hAnsi="Arial" w:cs="Arial"/>
        </w:rPr>
        <w:t xml:space="preserve"> who </w:t>
      </w:r>
      <w:r w:rsidR="00B03116">
        <w:rPr>
          <w:rFonts w:ascii="Arial" w:hAnsi="Arial" w:cs="Arial"/>
        </w:rPr>
        <w:t>correctly understood the incentive structure faced by third-parties</w:t>
      </w:r>
      <w:r>
        <w:rPr>
          <w:rFonts w:ascii="Arial" w:hAnsi="Arial" w:cs="Arial"/>
        </w:rPr>
        <w:t xml:space="preserve">. </w:t>
      </w:r>
    </w:p>
    <w:p w14:paraId="58607D49" w14:textId="77777777" w:rsidR="00FF1DED" w:rsidRDefault="00FF1DED" w:rsidP="005F5496">
      <w:pPr>
        <w:spacing w:line="360" w:lineRule="auto"/>
        <w:jc w:val="both"/>
        <w:rPr>
          <w:rFonts w:ascii="Arial" w:hAnsi="Arial" w:cs="Arial"/>
        </w:rPr>
      </w:pPr>
    </w:p>
    <w:p w14:paraId="6E413F5B" w14:textId="68E57B20" w:rsidR="003B273F" w:rsidRDefault="00FF1DED" w:rsidP="005F5496">
      <w:pPr>
        <w:spacing w:line="360" w:lineRule="auto"/>
        <w:jc w:val="both"/>
        <w:rPr>
          <w:rFonts w:ascii="Arial" w:hAnsi="Arial" w:cs="Arial"/>
        </w:rPr>
      </w:pPr>
      <w:r>
        <w:rPr>
          <w:rFonts w:ascii="Arial" w:hAnsi="Arial" w:cs="Arial"/>
        </w:rPr>
        <w:lastRenderedPageBreak/>
        <w:t xml:space="preserve">We also note one unanticipated result, </w:t>
      </w:r>
      <w:r w:rsidR="0074486E">
        <w:rPr>
          <w:rFonts w:ascii="Arial" w:hAnsi="Arial" w:cs="Arial"/>
        </w:rPr>
        <w:t xml:space="preserve">which was that </w:t>
      </w:r>
      <w:r w:rsidR="00421EB7">
        <w:rPr>
          <w:rFonts w:ascii="Arial" w:hAnsi="Arial" w:cs="Arial"/>
        </w:rPr>
        <w:t xml:space="preserve">players who invested nothing in third-party help were less trustworthy than players who invested nothing in third-party punishment. This result </w:t>
      </w:r>
      <w:r w:rsidR="00B03116">
        <w:rPr>
          <w:rFonts w:ascii="Arial" w:hAnsi="Arial" w:cs="Arial"/>
        </w:rPr>
        <w:t xml:space="preserve">further </w:t>
      </w:r>
      <w:r w:rsidR="00421EB7">
        <w:rPr>
          <w:rFonts w:ascii="Arial" w:hAnsi="Arial" w:cs="Arial"/>
        </w:rPr>
        <w:t>supports the conceptualisation of help as a more reliable signal</w:t>
      </w:r>
      <w:r w:rsidR="004C1DC8">
        <w:rPr>
          <w:rFonts w:ascii="Arial" w:hAnsi="Arial" w:cs="Arial"/>
        </w:rPr>
        <w:t xml:space="preserve"> than punishment</w:t>
      </w:r>
      <w:r w:rsidR="00421EB7">
        <w:rPr>
          <w:rFonts w:ascii="Arial" w:hAnsi="Arial" w:cs="Arial"/>
        </w:rPr>
        <w:t xml:space="preserve"> of future cooperative behaviour: investing nothing in help is a more reliable indicator that the player will be untrustworthy, whereas players who do not invest in punishment are not necessarily untrustworthy</w:t>
      </w:r>
      <w:r w:rsidR="004C1DC8">
        <w:rPr>
          <w:rFonts w:ascii="Arial" w:hAnsi="Arial" w:cs="Arial"/>
        </w:rPr>
        <w:t xml:space="preserve"> </w:t>
      </w:r>
      <w:r w:rsidR="004C1DC8">
        <w:rPr>
          <w:rFonts w:ascii="Arial" w:hAnsi="Arial" w:cs="Arial"/>
        </w:rPr>
        <w:fldChar w:fldCharType="begin"/>
      </w:r>
      <w:r w:rsidR="004C1DC8">
        <w:rPr>
          <w:rFonts w:ascii="Arial" w:hAnsi="Arial" w:cs="Arial"/>
        </w:rPr>
        <w:instrText xml:space="preserve"> ADDIN ZOTERO_ITEM CSL_CITATION {"citationID":"Plp0BgLz","properties":{"formattedCitation":"(Raihani and Bshary, 2015a)","plainCitation":"(Raihani and Bshary, 2015a)","noteIndex":0},"citationItems":[{"id":4312,"uris":["http://zotero.org/users/5126227/items/EUPNH8JR"],"uri":["http://zotero.org/users/5126227/items/EUPNH8JR"],"itemData":{"id":4312,"type":"article-journal","container-title":"Trends in Ecology &amp; Evolution","DOI":"10.1016/j.tree.2014.12.003","issue":"2","language":"English","page":"98–103","title":"The reputation of punishers","volume":"30","author":[{"family":"Raihani","given":"Nichola J."},{"family":"Bshary","given":"Redouan"}],"issued":{"date-parts":[["2015",2]]}}}],"schema":"https://github.com/citation-style-language/schema/raw/master/csl-citation.json"} </w:instrText>
      </w:r>
      <w:r w:rsidR="004C1DC8">
        <w:rPr>
          <w:rFonts w:ascii="Arial" w:hAnsi="Arial" w:cs="Arial"/>
        </w:rPr>
        <w:fldChar w:fldCharType="separate"/>
      </w:r>
      <w:r w:rsidR="004C1DC8">
        <w:rPr>
          <w:rFonts w:ascii="Arial" w:hAnsi="Arial" w:cs="Arial"/>
          <w:noProof/>
        </w:rPr>
        <w:t>(Raihani and Bshary, 2015a)</w:t>
      </w:r>
      <w:r w:rsidR="004C1DC8">
        <w:rPr>
          <w:rFonts w:ascii="Arial" w:hAnsi="Arial" w:cs="Arial"/>
        </w:rPr>
        <w:fldChar w:fldCharType="end"/>
      </w:r>
      <w:r w:rsidR="00421EB7">
        <w:rPr>
          <w:rFonts w:ascii="Arial" w:hAnsi="Arial" w:cs="Arial"/>
        </w:rPr>
        <w:t xml:space="preserve">. </w:t>
      </w:r>
      <w:r w:rsidR="003B273F">
        <w:rPr>
          <w:rFonts w:ascii="Arial" w:hAnsi="Arial" w:cs="Arial"/>
        </w:rPr>
        <w:t xml:space="preserve">In our study, we tried to minimise the chance that punishment could be perceived as a competitive act: the punisher was not the victim of the original harmful act and the fee to fine ratio was set as 1:1 to rule out the possibility that individuals could elevate their own relative payoffs by enacting punishment </w:t>
      </w:r>
      <w:r w:rsidR="003B273F">
        <w:rPr>
          <w:rFonts w:ascii="Arial" w:hAnsi="Arial" w:cs="Arial"/>
        </w:rPr>
        <w:fldChar w:fldCharType="begin"/>
      </w:r>
      <w:r w:rsidR="003B273F">
        <w:rPr>
          <w:rFonts w:ascii="Arial" w:hAnsi="Arial" w:cs="Arial"/>
        </w:rPr>
        <w:instrText xml:space="preserve"> ADDIN ZOTERO_ITEM CSL_CITATION {"citationID":"LChtX93C","properties":{"formattedCitation":"(Raihani and Bshary, 2019)","plainCitation":"(Raihani and Bshary, 2019)","noteIndex":0},"citationItems":[{"id":13301,"uris":["http://zotero.org/users/5126227/items/HN4NWEW3"],"uri":["http://zotero.org/users/5126227/items/HN4NWEW3"],"itemData":{"id":13301,"type":"article-journal","abstract":", Humans are outstanding in their ability to cooperate with unrelated individuals, and punishment – paying a cost to harm others – is thought to be a key supporting mechanism. According to this view, cooperators punish defectors, who respond by behaving more cooperatively in future interactions. However, a synthesis of the evidence from laboratory and real-world settings casts serious doubts on the assumption that the sole function of punishment is to convert cheating individuals into cooperators. Instead, punishment often prompts retaliation and punishment decisions frequently stem from competitive, rather than deterrent motives. Punishment decisions often reflect the desire to equalise or elevate payoffs relative to targets, rather than the desire to enact revenge for harm received or to deter cheats from reoffending in future. We therefore suggest that punishment also serves a competitive function, where what looks like spiteful behaviour actually allows punishers to equalise or elevate their own payoffs and/or status relative to targets independently of any change in the target's behaviour. Institutions that reduce or remove the possibility that punishers are motivated by relative payoff or status concerns might offer a way to harness these competitive motives and render punishment more effective at restoring cooperation.","container-title":"Evolutionary Human Sciences","DOI":"10.1017/ehs.2019.12","ISSN":"2513-843X","language":"en","source":"Cambridge Core","title":"Punishment: one tool, many uses","title-short":"Punishment","URL":"https://www.cambridge.org/core/journals/evolutionary-human-sciences/article/punishment-one-tool-many-uses/FD1940BB4D5A39D017A09D4C162B4D28#.XcprQODx9CQ.twitter","volume":"1","author":[{"family":"Raihani","given":"Nichola J."},{"family":"Bshary","given":"Redouan"}],"accessed":{"date-parts":[["2019",11,12]]},"issued":{"date-parts":[["2019"]],"season":"ed"}}}],"schema":"https://github.com/citation-style-language/schema/raw/master/csl-citation.json"} </w:instrText>
      </w:r>
      <w:r w:rsidR="003B273F">
        <w:rPr>
          <w:rFonts w:ascii="Arial" w:hAnsi="Arial" w:cs="Arial"/>
        </w:rPr>
        <w:fldChar w:fldCharType="separate"/>
      </w:r>
      <w:r w:rsidR="003B273F">
        <w:rPr>
          <w:rFonts w:ascii="Arial" w:hAnsi="Arial" w:cs="Arial"/>
          <w:noProof/>
        </w:rPr>
        <w:t>(Raihani and Bshary, 2019)</w:t>
      </w:r>
      <w:r w:rsidR="003B273F">
        <w:rPr>
          <w:rFonts w:ascii="Arial" w:hAnsi="Arial" w:cs="Arial"/>
        </w:rPr>
        <w:fldChar w:fldCharType="end"/>
      </w:r>
      <w:r w:rsidR="003B273F">
        <w:rPr>
          <w:rFonts w:ascii="Arial" w:hAnsi="Arial" w:cs="Arial"/>
        </w:rPr>
        <w:t xml:space="preserve">. Nevertheless, even with these design features, punishment remains a fundamentally harmful act, involving accepting a cost to impose a cost on another individual. It seems apparent from this (and previous) work that whereas most cooperative individuals invest to help others, not all are willing to invest in third-party punishment. </w:t>
      </w:r>
      <w:r w:rsidR="00A96FA2">
        <w:rPr>
          <w:rFonts w:ascii="Arial" w:hAnsi="Arial" w:cs="Arial"/>
        </w:rPr>
        <w:t>U</w:t>
      </w:r>
      <w:r w:rsidR="003B273F">
        <w:rPr>
          <w:rFonts w:ascii="Arial" w:hAnsi="Arial" w:cs="Arial"/>
        </w:rPr>
        <w:t>nderstand</w:t>
      </w:r>
      <w:r w:rsidR="003C722F">
        <w:rPr>
          <w:rFonts w:ascii="Arial" w:hAnsi="Arial" w:cs="Arial"/>
        </w:rPr>
        <w:t>ing</w:t>
      </w:r>
      <w:r w:rsidR="003B273F">
        <w:rPr>
          <w:rFonts w:ascii="Arial" w:hAnsi="Arial" w:cs="Arial"/>
        </w:rPr>
        <w:t xml:space="preserve"> the roots of this variance </w:t>
      </w:r>
      <w:r w:rsidR="00A96FA2">
        <w:rPr>
          <w:rFonts w:ascii="Arial" w:hAnsi="Arial" w:cs="Arial"/>
        </w:rPr>
        <w:t>(</w:t>
      </w:r>
      <w:r w:rsidR="003B273F">
        <w:rPr>
          <w:rFonts w:ascii="Arial" w:hAnsi="Arial" w:cs="Arial"/>
        </w:rPr>
        <w:t>why do some cooperative individuals invest in punishment, while others do not?</w:t>
      </w:r>
      <w:r w:rsidR="00A96FA2">
        <w:rPr>
          <w:rFonts w:ascii="Arial" w:hAnsi="Arial" w:cs="Arial"/>
        </w:rPr>
        <w:t>) is an important direction for future research.</w:t>
      </w:r>
    </w:p>
    <w:p w14:paraId="4DFCA4AC" w14:textId="77777777" w:rsidR="00421EB7" w:rsidRDefault="00421EB7" w:rsidP="005F5496">
      <w:pPr>
        <w:spacing w:line="360" w:lineRule="auto"/>
        <w:jc w:val="both"/>
        <w:rPr>
          <w:rFonts w:ascii="Arial" w:hAnsi="Arial" w:cs="Arial"/>
        </w:rPr>
      </w:pPr>
    </w:p>
    <w:p w14:paraId="6713F049" w14:textId="028FF551" w:rsidR="003B273F" w:rsidRDefault="003B273F" w:rsidP="005F5496">
      <w:pPr>
        <w:spacing w:line="360" w:lineRule="auto"/>
        <w:jc w:val="both"/>
        <w:rPr>
          <w:rFonts w:ascii="Arial" w:hAnsi="Arial" w:cs="Arial"/>
        </w:rPr>
      </w:pPr>
      <w:r>
        <w:rPr>
          <w:rFonts w:ascii="Arial" w:hAnsi="Arial" w:cs="Arial"/>
        </w:rPr>
        <w:t xml:space="preserve">We would like to note several limitations to this study. </w:t>
      </w:r>
      <w:r w:rsidR="00421EB7">
        <w:rPr>
          <w:rFonts w:ascii="Arial" w:hAnsi="Arial" w:cs="Arial"/>
        </w:rPr>
        <w:t xml:space="preserve">This study was conducted using an online platform and a predominantly Western sample – and, as such, the usual caveats on generalisability should be borne in mind. We also note that comprehension was relatively low and that our </w:t>
      </w:r>
      <w:r w:rsidR="00421EB7" w:rsidRPr="003B273F">
        <w:rPr>
          <w:rFonts w:ascii="Arial" w:hAnsi="Arial" w:cs="Arial"/>
        </w:rPr>
        <w:t>sample size was substantially reduced by excluding</w:t>
      </w:r>
      <w:r w:rsidR="00421EB7">
        <w:rPr>
          <w:rFonts w:ascii="Arial" w:hAnsi="Arial" w:cs="Arial"/>
        </w:rPr>
        <w:t xml:space="preserve"> players who failed relevant comprehension checks. </w:t>
      </w:r>
      <w:r>
        <w:rPr>
          <w:rFonts w:ascii="Arial" w:hAnsi="Arial" w:cs="Arial"/>
        </w:rPr>
        <w:t xml:space="preserve">We also regret that our analyses were not pre-registered and, while our main hypotheses were generated a priori, several analytical decisions were taken after we had already collected the data and should be interpreted with this in mind. </w:t>
      </w:r>
    </w:p>
    <w:p w14:paraId="6ADCDBED" w14:textId="77777777" w:rsidR="003B273F" w:rsidRDefault="003B273F" w:rsidP="005F5496">
      <w:pPr>
        <w:spacing w:line="360" w:lineRule="auto"/>
        <w:jc w:val="both"/>
        <w:rPr>
          <w:rFonts w:ascii="Arial" w:hAnsi="Arial" w:cs="Arial"/>
        </w:rPr>
      </w:pPr>
    </w:p>
    <w:p w14:paraId="1075432C" w14:textId="74A365AB" w:rsidR="00421EB7" w:rsidRPr="00EE11A3" w:rsidRDefault="003B273F" w:rsidP="005F5496">
      <w:pPr>
        <w:spacing w:line="360" w:lineRule="auto"/>
        <w:jc w:val="both"/>
        <w:rPr>
          <w:rFonts w:ascii="Arial" w:hAnsi="Arial" w:cs="Arial"/>
        </w:rPr>
      </w:pPr>
      <w:r>
        <w:rPr>
          <w:rFonts w:ascii="Arial" w:hAnsi="Arial" w:cs="Arial"/>
        </w:rPr>
        <w:t xml:space="preserve">Overall, our results support the idea that </w:t>
      </w:r>
      <w:r w:rsidR="00421EB7">
        <w:rPr>
          <w:rFonts w:ascii="Arial" w:hAnsi="Arial" w:cs="Arial"/>
        </w:rPr>
        <w:t>investments in third-party help (and, to a lesser extent, third-party punishment) signal trustworthiness and that observers take these actions into consideration when selecting and trusting partners. Our results are less clear on the idea that people compete with others to be chosen as interaction partners</w:t>
      </w:r>
      <w:r>
        <w:rPr>
          <w:rFonts w:ascii="Arial" w:hAnsi="Arial" w:cs="Arial"/>
        </w:rPr>
        <w:t xml:space="preserve"> and we look forward to further work that will help to address this issue. </w:t>
      </w:r>
    </w:p>
    <w:p w14:paraId="425E0834" w14:textId="62E1FA17" w:rsidR="00D247C3" w:rsidRPr="00EE11A3" w:rsidRDefault="00D247C3" w:rsidP="005F5496">
      <w:pPr>
        <w:spacing w:line="360" w:lineRule="auto"/>
        <w:jc w:val="both"/>
        <w:rPr>
          <w:rFonts w:ascii="Arial" w:hAnsi="Arial" w:cs="Arial"/>
        </w:rPr>
      </w:pPr>
    </w:p>
    <w:p w14:paraId="644B5D71" w14:textId="7782F3E0" w:rsidR="002707B8" w:rsidRPr="00B32E32" w:rsidRDefault="00433D4E" w:rsidP="005F5496">
      <w:pPr>
        <w:spacing w:line="360" w:lineRule="auto"/>
        <w:jc w:val="both"/>
        <w:rPr>
          <w:rFonts w:ascii="Arial" w:hAnsi="Arial" w:cs="Arial"/>
        </w:rPr>
      </w:pPr>
      <w:r w:rsidRPr="00B32E32">
        <w:rPr>
          <w:rFonts w:ascii="Arial" w:hAnsi="Arial" w:cs="Arial"/>
        </w:rPr>
        <w:t xml:space="preserve">Acknowledgements: </w:t>
      </w:r>
    </w:p>
    <w:p w14:paraId="17CEE70F" w14:textId="3669E063" w:rsidR="00433D4E" w:rsidRPr="00B32E32" w:rsidRDefault="00433D4E" w:rsidP="005F5496">
      <w:pPr>
        <w:spacing w:line="360" w:lineRule="auto"/>
        <w:jc w:val="both"/>
        <w:rPr>
          <w:rFonts w:ascii="Arial" w:hAnsi="Arial" w:cs="Arial"/>
        </w:rPr>
      </w:pPr>
      <w:r w:rsidRPr="00B32E32">
        <w:rPr>
          <w:rFonts w:ascii="Arial" w:hAnsi="Arial" w:cs="Arial"/>
        </w:rPr>
        <w:t>Funding sources:</w:t>
      </w:r>
      <w:r w:rsidR="00713D6C" w:rsidRPr="00B32E32">
        <w:rPr>
          <w:rFonts w:ascii="Arial" w:hAnsi="Arial" w:cs="Arial"/>
        </w:rPr>
        <w:t xml:space="preserve"> PB is supported by the Social Sciences &amp; Humanities Research Council of Canada (SSHRC grant #430287). </w:t>
      </w:r>
      <w:r w:rsidR="00B32E32">
        <w:rPr>
          <w:rFonts w:ascii="Arial" w:hAnsi="Arial" w:cs="Arial"/>
        </w:rPr>
        <w:t>NR is supported by the Royal Society and the Leverhulme Trust.</w:t>
      </w:r>
    </w:p>
    <w:p w14:paraId="7EF32F2B" w14:textId="771F3AF3" w:rsidR="00433D4E" w:rsidRDefault="00433D4E" w:rsidP="005F5496">
      <w:pPr>
        <w:spacing w:line="360" w:lineRule="auto"/>
        <w:jc w:val="both"/>
        <w:rPr>
          <w:rFonts w:ascii="Arial" w:hAnsi="Arial" w:cs="Arial"/>
        </w:rPr>
      </w:pPr>
      <w:r w:rsidRPr="00B32E32">
        <w:rPr>
          <w:rFonts w:ascii="Arial" w:hAnsi="Arial" w:cs="Arial"/>
        </w:rPr>
        <w:lastRenderedPageBreak/>
        <w:t xml:space="preserve">References </w:t>
      </w:r>
    </w:p>
    <w:p w14:paraId="752F3FBC" w14:textId="77777777" w:rsidR="006B7804" w:rsidRDefault="006B7804" w:rsidP="005F5496">
      <w:pPr>
        <w:spacing w:line="360" w:lineRule="auto"/>
        <w:jc w:val="both"/>
        <w:rPr>
          <w:rFonts w:ascii="Arial" w:hAnsi="Arial" w:cs="Arial"/>
        </w:rPr>
      </w:pPr>
    </w:p>
    <w:p w14:paraId="31A362DD" w14:textId="77777777" w:rsidR="006B7804" w:rsidRPr="006B7804" w:rsidRDefault="006B7804" w:rsidP="006B7804">
      <w:pPr>
        <w:pStyle w:val="Bibliography"/>
        <w:rPr>
          <w:rFonts w:ascii="Arial" w:hAnsi="Arial" w:cs="Arial"/>
          <w:lang w:val="en-US"/>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Pr="006B7804">
        <w:rPr>
          <w:rFonts w:ascii="Arial" w:hAnsi="Arial" w:cs="Arial"/>
          <w:lang w:val="en-US"/>
        </w:rPr>
        <w:t>Barclay, P., 2016. Biological markets and the effects of partner choice on cooperation and friendship. Current Opinion in Psychology, Evolutionary psychology 7, 33–38. https://doi.org/10.1016/j.copsyc.2015.07.012</w:t>
      </w:r>
    </w:p>
    <w:p w14:paraId="6414950B" w14:textId="77777777" w:rsidR="006B7804" w:rsidRPr="006B7804" w:rsidRDefault="006B7804" w:rsidP="006B7804">
      <w:pPr>
        <w:pStyle w:val="Bibliography"/>
        <w:rPr>
          <w:rFonts w:ascii="Arial" w:hAnsi="Arial" w:cs="Arial"/>
          <w:lang w:val="en-US"/>
        </w:rPr>
      </w:pPr>
      <w:r w:rsidRPr="006B7804">
        <w:rPr>
          <w:rFonts w:ascii="Arial" w:hAnsi="Arial" w:cs="Arial"/>
          <w:lang w:val="en-US"/>
        </w:rPr>
        <w:t>Barclay, P., 2013. Strategies for cooperation in biological markets, especially for humans. Evolution and Human Behavior 34, 164–175. https://doi.org/10.1016/j.evolhumbehav.2013.02.002</w:t>
      </w:r>
    </w:p>
    <w:p w14:paraId="04A6C242" w14:textId="77777777" w:rsidR="006B7804" w:rsidRPr="006B7804" w:rsidRDefault="006B7804" w:rsidP="006B7804">
      <w:pPr>
        <w:pStyle w:val="Bibliography"/>
        <w:rPr>
          <w:rFonts w:ascii="Arial" w:hAnsi="Arial" w:cs="Arial"/>
          <w:lang w:val="en-US"/>
        </w:rPr>
      </w:pPr>
      <w:r w:rsidRPr="006B7804">
        <w:rPr>
          <w:rFonts w:ascii="Arial" w:hAnsi="Arial" w:cs="Arial"/>
          <w:lang w:val="en-US"/>
        </w:rPr>
        <w:t>Barclay, P., 2006. Reputational benefits for altruistic punishment. Evolution and Human Behavior 27, 325–344. https://doi.org/10.1016/j.evolhumbehav.2006.01.003</w:t>
      </w:r>
    </w:p>
    <w:p w14:paraId="0C7709BD" w14:textId="77777777" w:rsidR="006B7804" w:rsidRPr="006B7804" w:rsidRDefault="006B7804" w:rsidP="006B7804">
      <w:pPr>
        <w:pStyle w:val="Bibliography"/>
        <w:rPr>
          <w:rFonts w:ascii="Arial" w:hAnsi="Arial" w:cs="Arial"/>
          <w:lang w:val="en-US"/>
        </w:rPr>
      </w:pPr>
      <w:r w:rsidRPr="006B7804">
        <w:rPr>
          <w:rFonts w:ascii="Arial" w:hAnsi="Arial" w:cs="Arial"/>
          <w:lang w:val="en-US"/>
        </w:rPr>
        <w:t>Barclay, P., Barker, J.L., 2020. Greener Than Thou: People who protect the environment are more cooperative, compete to be environmental, and benefit from reputation. Journal of Environmental Psychology 72, 101441. https://doi.org/10.1016/j.jenvp.2020.101441</w:t>
      </w:r>
    </w:p>
    <w:p w14:paraId="4DBD4E22" w14:textId="77777777" w:rsidR="006B7804" w:rsidRPr="006B7804" w:rsidRDefault="006B7804" w:rsidP="006B7804">
      <w:pPr>
        <w:pStyle w:val="Bibliography"/>
        <w:rPr>
          <w:rFonts w:ascii="Arial" w:hAnsi="Arial" w:cs="Arial"/>
          <w:lang w:val="en-US"/>
        </w:rPr>
      </w:pPr>
      <w:r w:rsidRPr="006B7804">
        <w:rPr>
          <w:rFonts w:ascii="Arial" w:hAnsi="Arial" w:cs="Arial"/>
          <w:lang w:val="en-US"/>
        </w:rPr>
        <w:t>Barclay, P., Raihani, N.J., 2016. Partner choice versus punishment in human Prisoner’s Dilemmas. Evolution and Human Behavior 37, 263–271. https://doi.org/10.1016/j.evolhumbehav.2015.12.004</w:t>
      </w:r>
    </w:p>
    <w:p w14:paraId="726B4A36" w14:textId="77777777" w:rsidR="006B7804" w:rsidRPr="006B7804" w:rsidRDefault="006B7804" w:rsidP="006B7804">
      <w:pPr>
        <w:pStyle w:val="Bibliography"/>
        <w:rPr>
          <w:rFonts w:ascii="Arial" w:hAnsi="Arial" w:cs="Arial"/>
          <w:lang w:val="en-US"/>
        </w:rPr>
      </w:pPr>
      <w:r w:rsidRPr="006B7804">
        <w:rPr>
          <w:rFonts w:ascii="Arial" w:hAnsi="Arial" w:cs="Arial"/>
          <w:lang w:val="en-US"/>
        </w:rPr>
        <w:t>Barclay, P., Willer, R., 2007. Partner choice creates competitive altruism in humans. Proceedings of the Royal Society B: Biological Sciences 274, 749–753. https://doi.org/10.1098/rspb.2006.0209</w:t>
      </w:r>
    </w:p>
    <w:p w14:paraId="190AEDFC" w14:textId="77777777" w:rsidR="006B7804" w:rsidRPr="006B7804" w:rsidRDefault="006B7804" w:rsidP="006B7804">
      <w:pPr>
        <w:pStyle w:val="Bibliography"/>
        <w:rPr>
          <w:rFonts w:ascii="Arial" w:hAnsi="Arial" w:cs="Arial"/>
          <w:lang w:val="en-US"/>
        </w:rPr>
      </w:pPr>
      <w:r w:rsidRPr="006B7804">
        <w:rPr>
          <w:rFonts w:ascii="Arial" w:hAnsi="Arial" w:cs="Arial"/>
          <w:lang w:val="en-US"/>
        </w:rPr>
        <w:t>Berg, J., Dickhaut, J., McCabe, K., 1995. Trust, Reciprocity, and Social History. Games and Economic Behavior 10, 122–142. https://doi.org/10.1006/game.1995.1027</w:t>
      </w:r>
    </w:p>
    <w:p w14:paraId="53589378" w14:textId="77777777" w:rsidR="006B7804" w:rsidRPr="006B7804" w:rsidRDefault="006B7804" w:rsidP="006B7804">
      <w:pPr>
        <w:pStyle w:val="Bibliography"/>
        <w:rPr>
          <w:rFonts w:ascii="Arial" w:hAnsi="Arial" w:cs="Arial"/>
          <w:lang w:val="en-US"/>
        </w:rPr>
      </w:pPr>
      <w:r w:rsidRPr="006B7804">
        <w:rPr>
          <w:rFonts w:ascii="Arial" w:hAnsi="Arial" w:cs="Arial"/>
          <w:lang w:val="en-US"/>
        </w:rPr>
        <w:t>Bürkner, P.-C., 2017. brms: An R Package for Bayesian Multilevel Models Using Stan. Journal of Statistical Software 80, 1–28. https://doi.org/10.18637/jss.v080.i01</w:t>
      </w:r>
    </w:p>
    <w:p w14:paraId="081E41E8" w14:textId="77777777" w:rsidR="006B7804" w:rsidRPr="006B7804" w:rsidRDefault="006B7804" w:rsidP="006B7804">
      <w:pPr>
        <w:pStyle w:val="Bibliography"/>
        <w:rPr>
          <w:rFonts w:ascii="Arial" w:hAnsi="Arial" w:cs="Arial"/>
          <w:lang w:val="en-US"/>
        </w:rPr>
      </w:pPr>
      <w:r w:rsidRPr="006B7804">
        <w:rPr>
          <w:rFonts w:ascii="Arial" w:hAnsi="Arial" w:cs="Arial"/>
          <w:lang w:val="en-US"/>
        </w:rPr>
        <w:t>Bürkner, P.-C., Vuorre, M., 2019. Ordinal Regression Models in Psychology: A Tutorial. Advances in Methods and Practices in Psychological Science 2, 77–101. https://doi.org/10.1177/2515245918823199</w:t>
      </w:r>
    </w:p>
    <w:p w14:paraId="0BD3168F" w14:textId="77777777" w:rsidR="006B7804" w:rsidRPr="006B7804" w:rsidRDefault="006B7804" w:rsidP="006B7804">
      <w:pPr>
        <w:pStyle w:val="Bibliography"/>
        <w:rPr>
          <w:rFonts w:ascii="Arial" w:hAnsi="Arial" w:cs="Arial"/>
          <w:lang w:val="en-US"/>
        </w:rPr>
      </w:pPr>
      <w:r w:rsidRPr="006B7804">
        <w:rPr>
          <w:rFonts w:ascii="Arial" w:hAnsi="Arial" w:cs="Arial"/>
          <w:lang w:val="en-US"/>
        </w:rPr>
        <w:t>Capraro, V., Giardini, F., Vilone, D., Paolucci, M., 2016. Partner selection supported by opaque reputation promotes cooperative behavior. Judgment and Decision Making 11, 589–600.</w:t>
      </w:r>
    </w:p>
    <w:p w14:paraId="3C15250C" w14:textId="77777777" w:rsidR="006B7804" w:rsidRPr="006B7804" w:rsidRDefault="006B7804" w:rsidP="006B7804">
      <w:pPr>
        <w:pStyle w:val="Bibliography"/>
        <w:rPr>
          <w:rFonts w:ascii="Arial" w:hAnsi="Arial" w:cs="Arial"/>
          <w:lang w:val="en-US"/>
        </w:rPr>
      </w:pPr>
      <w:r w:rsidRPr="006B7804">
        <w:rPr>
          <w:rFonts w:ascii="Arial" w:hAnsi="Arial" w:cs="Arial"/>
          <w:lang w:val="en-US"/>
        </w:rPr>
        <w:t>Carpenter, B., Gelman, A., Hoffman, M.D., Lee, D., Goodrich, B., Betancourt, M., Brubaker, M., Guo, J., Li, P., Riddell, A., 2017. Stan: A Probabilistic Programming Language. Journal of Statistical Software 76, 1–32. https://doi.org/10.18637/jss.v076.i01</w:t>
      </w:r>
    </w:p>
    <w:p w14:paraId="123B0093" w14:textId="77777777" w:rsidR="006B7804" w:rsidRPr="006B7804" w:rsidRDefault="006B7804" w:rsidP="006B7804">
      <w:pPr>
        <w:pStyle w:val="Bibliography"/>
        <w:rPr>
          <w:rFonts w:ascii="Arial" w:hAnsi="Arial" w:cs="Arial"/>
          <w:lang w:val="en-US"/>
        </w:rPr>
      </w:pPr>
      <w:r w:rsidRPr="006B7804">
        <w:rPr>
          <w:rFonts w:ascii="Arial" w:hAnsi="Arial" w:cs="Arial"/>
          <w:lang w:val="en-US"/>
        </w:rPr>
        <w:t>Clutton-Brock, T.H., Parker, G.A., 1995. Punishment in animal societies. Nature 373, 209–216. https://doi.org/10.1038/373209a0</w:t>
      </w:r>
    </w:p>
    <w:p w14:paraId="7C91B841" w14:textId="77777777" w:rsidR="006B7804" w:rsidRPr="006B7804" w:rsidRDefault="006B7804" w:rsidP="006B7804">
      <w:pPr>
        <w:pStyle w:val="Bibliography"/>
        <w:rPr>
          <w:rFonts w:ascii="Arial" w:hAnsi="Arial" w:cs="Arial"/>
          <w:lang w:val="en-US"/>
        </w:rPr>
      </w:pPr>
      <w:r w:rsidRPr="006B7804">
        <w:rPr>
          <w:rFonts w:ascii="Arial" w:hAnsi="Arial" w:cs="Arial"/>
          <w:lang w:val="en-US"/>
        </w:rPr>
        <w:t>Dhaliwal, N.A., Skarlicki, D.P., Hoegg, J., Daniels, M.A., 2020. Consequentialist Motives for Punishment Signal Trustworthiness. J Bus Ethics. https://doi.org/10.1007/s10551-020-04664-5</w:t>
      </w:r>
    </w:p>
    <w:p w14:paraId="7D567FEF" w14:textId="77777777" w:rsidR="006B7804" w:rsidRPr="006B7804" w:rsidRDefault="006B7804" w:rsidP="006B7804">
      <w:pPr>
        <w:pStyle w:val="Bibliography"/>
        <w:rPr>
          <w:rFonts w:ascii="Arial" w:hAnsi="Arial" w:cs="Arial"/>
          <w:lang w:val="en-US"/>
        </w:rPr>
      </w:pPr>
      <w:r w:rsidRPr="006B7804">
        <w:rPr>
          <w:rFonts w:ascii="Arial" w:hAnsi="Arial" w:cs="Arial"/>
          <w:lang w:val="en-US"/>
        </w:rPr>
        <w:t>dos Santos, M., Rankin, D., Wedekind, C., 2011. The evolution of punishment through reputation. Proceedings of the Royal Society B: Biological Sciences 278, 371–377. https://doi.org/10.1098/rspb.2010.1275</w:t>
      </w:r>
    </w:p>
    <w:p w14:paraId="7A76EA6F" w14:textId="77777777" w:rsidR="006B7804" w:rsidRPr="006B7804" w:rsidRDefault="006B7804" w:rsidP="006B7804">
      <w:pPr>
        <w:pStyle w:val="Bibliography"/>
        <w:rPr>
          <w:rFonts w:ascii="Arial" w:hAnsi="Arial" w:cs="Arial"/>
          <w:lang w:val="en-US"/>
        </w:rPr>
      </w:pPr>
      <w:r w:rsidRPr="006B7804">
        <w:rPr>
          <w:rFonts w:ascii="Arial" w:hAnsi="Arial" w:cs="Arial"/>
          <w:lang w:val="en-US"/>
        </w:rPr>
        <w:t>dos Santos, M., Rankin, D.J., Wedekind, C., 2013. Human Cooperation Based on Punishment Reputation. Evolution 67, 2446–2450. https://doi.org/10.1111/evo.12108</w:t>
      </w:r>
    </w:p>
    <w:p w14:paraId="3F0C92D8" w14:textId="77777777" w:rsidR="006B7804" w:rsidRPr="006B7804" w:rsidRDefault="006B7804" w:rsidP="006B7804">
      <w:pPr>
        <w:pStyle w:val="Bibliography"/>
        <w:rPr>
          <w:rFonts w:ascii="Arial" w:hAnsi="Arial" w:cs="Arial"/>
          <w:lang w:val="en-US"/>
        </w:rPr>
      </w:pPr>
      <w:r w:rsidRPr="006B7804">
        <w:rPr>
          <w:rFonts w:ascii="Arial" w:hAnsi="Arial" w:cs="Arial"/>
          <w:lang w:val="en-US"/>
        </w:rPr>
        <w:t>dos Santos, M., Wedekind, C., 2015. Reputation based on punishment rather than generosity allows for evolution of cooperation in sizable groups. Evolution and Human Behavior 36, 59–64. https://doi.org/10.1016/j.evolhumbehav.2014.09.001</w:t>
      </w:r>
    </w:p>
    <w:p w14:paraId="606A3F4F" w14:textId="77777777" w:rsidR="006B7804" w:rsidRPr="006B7804" w:rsidRDefault="006B7804" w:rsidP="006B7804">
      <w:pPr>
        <w:pStyle w:val="Bibliography"/>
        <w:rPr>
          <w:rFonts w:ascii="Arial" w:hAnsi="Arial" w:cs="Arial"/>
          <w:lang w:val="en-US"/>
        </w:rPr>
      </w:pPr>
      <w:r w:rsidRPr="006B7804">
        <w:rPr>
          <w:rFonts w:ascii="Arial" w:hAnsi="Arial" w:cs="Arial"/>
          <w:lang w:val="en-US"/>
        </w:rPr>
        <w:t>Duffy, J., Kornienko, T., 2010. Does competition affect giving? Journal of Economic Behavior &amp; Organization 74, 82–103. https://doi.org/10.1016/j.jebo.2010.02.001</w:t>
      </w:r>
    </w:p>
    <w:p w14:paraId="670BA78B" w14:textId="77777777" w:rsidR="006B7804" w:rsidRPr="006B7804" w:rsidRDefault="006B7804" w:rsidP="006B7804">
      <w:pPr>
        <w:pStyle w:val="Bibliography"/>
        <w:rPr>
          <w:rFonts w:ascii="Arial" w:hAnsi="Arial" w:cs="Arial"/>
          <w:lang w:val="en-US"/>
        </w:rPr>
      </w:pPr>
      <w:r w:rsidRPr="006B7804">
        <w:rPr>
          <w:rFonts w:ascii="Arial" w:hAnsi="Arial" w:cs="Arial"/>
          <w:lang w:val="en-US"/>
        </w:rPr>
        <w:t>Fehr, E., Fischbacher, U., 2004. Third-party punishment and social norms. Evolution and Human Behavior 25, 63–87. https://doi.org/10.1016/S1090-5138(04)00005-4</w:t>
      </w:r>
    </w:p>
    <w:p w14:paraId="45276446" w14:textId="77777777" w:rsidR="006B7804" w:rsidRPr="006B7804" w:rsidRDefault="006B7804" w:rsidP="006B7804">
      <w:pPr>
        <w:pStyle w:val="Bibliography"/>
        <w:rPr>
          <w:rFonts w:ascii="Arial" w:hAnsi="Arial" w:cs="Arial"/>
          <w:lang w:val="en-US"/>
        </w:rPr>
      </w:pPr>
      <w:r w:rsidRPr="006B7804">
        <w:rPr>
          <w:rFonts w:ascii="Arial" w:hAnsi="Arial" w:cs="Arial"/>
          <w:lang w:val="en-US"/>
        </w:rPr>
        <w:t>Fehr, E., Gächter, S., 2002. Altruistic punishment in humans. Nature 415, 137–140. https://doi.org/10.1038/415137a</w:t>
      </w:r>
    </w:p>
    <w:p w14:paraId="133EB709" w14:textId="77777777" w:rsidR="006B7804" w:rsidRPr="006B7804" w:rsidRDefault="006B7804" w:rsidP="006B7804">
      <w:pPr>
        <w:pStyle w:val="Bibliography"/>
        <w:rPr>
          <w:rFonts w:ascii="Arial" w:hAnsi="Arial" w:cs="Arial"/>
          <w:lang w:val="en-US"/>
        </w:rPr>
      </w:pPr>
      <w:r w:rsidRPr="006B7804">
        <w:rPr>
          <w:rFonts w:ascii="Arial" w:hAnsi="Arial" w:cs="Arial"/>
          <w:lang w:val="en-US"/>
        </w:rPr>
        <w:lastRenderedPageBreak/>
        <w:t>Fehr, E., Gächter, S., 2000. Cooperation and Punishment in Public Goods Experiments. American Economic Review 90, 980–994. https://doi.org/10.1257/aer.90.4.980</w:t>
      </w:r>
    </w:p>
    <w:p w14:paraId="6800936F" w14:textId="77777777" w:rsidR="006B7804" w:rsidRPr="006B7804" w:rsidRDefault="006B7804" w:rsidP="006B7804">
      <w:pPr>
        <w:pStyle w:val="Bibliography"/>
        <w:rPr>
          <w:rFonts w:ascii="Arial" w:hAnsi="Arial" w:cs="Arial"/>
          <w:lang w:val="en-US"/>
        </w:rPr>
      </w:pPr>
      <w:r w:rsidRPr="006B7804">
        <w:rPr>
          <w:rFonts w:ascii="Arial" w:hAnsi="Arial" w:cs="Arial"/>
          <w:lang w:val="en-US"/>
        </w:rPr>
        <w:t>Hammerstein, P., Noë, R., 2016. Biological trade and markets. Philosophical Transactions of the Royal Society B: Biological Sciences 371, 20150101. https://doi.org/10.1098/rstb.2015.0101</w:t>
      </w:r>
    </w:p>
    <w:p w14:paraId="7924E7E1" w14:textId="77777777" w:rsidR="006B7804" w:rsidRPr="006B7804" w:rsidRDefault="006B7804" w:rsidP="006B7804">
      <w:pPr>
        <w:pStyle w:val="Bibliography"/>
        <w:rPr>
          <w:rFonts w:ascii="Arial" w:hAnsi="Arial" w:cs="Arial"/>
          <w:lang w:val="en-US"/>
        </w:rPr>
      </w:pPr>
      <w:r w:rsidRPr="006B7804">
        <w:rPr>
          <w:rFonts w:ascii="Arial" w:hAnsi="Arial" w:cs="Arial"/>
          <w:lang w:val="en-US"/>
        </w:rPr>
        <w:t>Hilbe, C., Traulsen, A., 2012. Emergence of responsible sanctions without second order free riders, antisocial punishment or spite. Scientific Reports 2, 458. https://doi.org/10.1038/srep00458</w:t>
      </w:r>
    </w:p>
    <w:p w14:paraId="17E0ABC9" w14:textId="77777777" w:rsidR="006B7804" w:rsidRPr="006B7804" w:rsidRDefault="006B7804" w:rsidP="006B7804">
      <w:pPr>
        <w:pStyle w:val="Bibliography"/>
        <w:rPr>
          <w:rFonts w:ascii="Arial" w:hAnsi="Arial" w:cs="Arial"/>
          <w:lang w:val="en-US"/>
        </w:rPr>
      </w:pPr>
      <w:r w:rsidRPr="006B7804">
        <w:rPr>
          <w:rFonts w:ascii="Arial" w:hAnsi="Arial" w:cs="Arial"/>
          <w:lang w:val="en-US"/>
        </w:rPr>
        <w:t>Horita, Y., 2010. Punishers May Be Chosen as Providers But Not as Recipients. Letters on Evolutionary Behavioral Science 1, 6–9. https://doi.org/10.5178/lebs.2010.2</w:t>
      </w:r>
    </w:p>
    <w:p w14:paraId="212AFA0A" w14:textId="77777777" w:rsidR="006B7804" w:rsidRPr="006B7804" w:rsidRDefault="006B7804" w:rsidP="006B7804">
      <w:pPr>
        <w:pStyle w:val="Bibliography"/>
        <w:rPr>
          <w:rFonts w:ascii="Arial" w:hAnsi="Arial" w:cs="Arial"/>
          <w:lang w:val="en-US"/>
        </w:rPr>
      </w:pPr>
      <w:r w:rsidRPr="006B7804">
        <w:rPr>
          <w:rFonts w:ascii="Arial" w:hAnsi="Arial" w:cs="Arial"/>
          <w:lang w:val="en-US"/>
        </w:rPr>
        <w:t>Jordan, J.J., Hoffman, M., Bloom, P., Rand, D.G., 2016. Third-party punishment as a costly signal of trustworthiness. Nature 530, 473–476. https://doi.org/10.1038/nature16981</w:t>
      </w:r>
    </w:p>
    <w:p w14:paraId="08C71812" w14:textId="77777777" w:rsidR="006B7804" w:rsidRPr="006B7804" w:rsidRDefault="006B7804" w:rsidP="006B7804">
      <w:pPr>
        <w:pStyle w:val="Bibliography"/>
        <w:rPr>
          <w:rFonts w:ascii="Arial" w:hAnsi="Arial" w:cs="Arial"/>
          <w:lang w:val="en-US"/>
        </w:rPr>
      </w:pPr>
      <w:r w:rsidRPr="006B7804">
        <w:rPr>
          <w:rFonts w:ascii="Arial" w:hAnsi="Arial" w:cs="Arial"/>
          <w:lang w:val="en-US"/>
        </w:rPr>
        <w:t>Jordan, J.J., Rand, D.G., 2017. Third-party punishment as a costly signal of high continuation probabilities in repeated games. Journal of Theoretical Biology 421, 189–202. https://doi.org/10.1016/j.jtbi.2017.04.004</w:t>
      </w:r>
    </w:p>
    <w:p w14:paraId="58F31420" w14:textId="77777777" w:rsidR="006B7804" w:rsidRPr="006B7804" w:rsidRDefault="006B7804" w:rsidP="006B7804">
      <w:pPr>
        <w:pStyle w:val="Bibliography"/>
        <w:rPr>
          <w:rFonts w:ascii="Arial" w:hAnsi="Arial" w:cs="Arial"/>
          <w:lang w:val="en-US"/>
        </w:rPr>
      </w:pPr>
      <w:r w:rsidRPr="006B7804">
        <w:rPr>
          <w:rFonts w:ascii="Arial" w:hAnsi="Arial" w:cs="Arial"/>
          <w:lang w:val="en-US"/>
        </w:rPr>
        <w:t>Kahneman, D., Knetsch, J.L., Thaler, R., 1986. Fairness as a Constraint on Profit Seeking: Entitlements in the Market. The American Economic Review 76, 728–741. https://doi.org/10.2307/1806070?ref=search-gateway:ab3049daed7cb27ef2183218faa0c388</w:t>
      </w:r>
    </w:p>
    <w:p w14:paraId="0057E233" w14:textId="77777777" w:rsidR="006B7804" w:rsidRPr="006B7804" w:rsidRDefault="006B7804" w:rsidP="006B7804">
      <w:pPr>
        <w:pStyle w:val="Bibliography"/>
        <w:rPr>
          <w:rFonts w:ascii="Arial" w:hAnsi="Arial" w:cs="Arial"/>
          <w:lang w:val="en-US"/>
        </w:rPr>
      </w:pPr>
      <w:r w:rsidRPr="006B7804">
        <w:rPr>
          <w:rFonts w:ascii="Arial" w:hAnsi="Arial" w:cs="Arial"/>
          <w:lang w:val="en-US"/>
        </w:rPr>
        <w:t>Kurzban, R., DeScioli, P., O’Brien, E., 2007. Audience effects on moralistic punishment. Evolution and Human Behavior 28, 75–84. https://doi.org/10.1016/j.evolhumbehav.2006.06.001</w:t>
      </w:r>
    </w:p>
    <w:p w14:paraId="468D7872" w14:textId="77777777" w:rsidR="006B7804" w:rsidRPr="006B7804" w:rsidRDefault="006B7804" w:rsidP="006B7804">
      <w:pPr>
        <w:pStyle w:val="Bibliography"/>
        <w:rPr>
          <w:rFonts w:ascii="Arial" w:hAnsi="Arial" w:cs="Arial"/>
          <w:lang w:val="en-US"/>
        </w:rPr>
      </w:pPr>
      <w:r w:rsidRPr="006B7804">
        <w:rPr>
          <w:rFonts w:ascii="Arial" w:hAnsi="Arial" w:cs="Arial"/>
          <w:lang w:val="en-US"/>
        </w:rPr>
        <w:t>Li, Z., Hu, G., Xu, L., Li, Q., 2021. Third-Party Punishment or Compensation? It Depends on the Reputational Benefits. Front. Psychol. 12. https://doi.org/10.3389/fpsyg.2021.676064</w:t>
      </w:r>
    </w:p>
    <w:p w14:paraId="3C5296EA" w14:textId="77777777" w:rsidR="006B7804" w:rsidRPr="006B7804" w:rsidRDefault="006B7804" w:rsidP="006B7804">
      <w:pPr>
        <w:pStyle w:val="Bibliography"/>
        <w:rPr>
          <w:rFonts w:ascii="Arial" w:hAnsi="Arial" w:cs="Arial"/>
          <w:lang w:val="en-US"/>
        </w:rPr>
      </w:pPr>
      <w:r w:rsidRPr="006B7804">
        <w:rPr>
          <w:rFonts w:ascii="Arial" w:hAnsi="Arial" w:cs="Arial"/>
          <w:lang w:val="en-US"/>
        </w:rPr>
        <w:t>Nelissen, R.M.A., 2008. The price you pay: cost-dependent reputation effects of altruistic punishment. Evolution and Human Behavior 29, 242–248. https://doi.org/10.1016/j.evolhumbehav.2008.01.001</w:t>
      </w:r>
    </w:p>
    <w:p w14:paraId="47746DA4" w14:textId="77777777" w:rsidR="006B7804" w:rsidRPr="006B7804" w:rsidRDefault="006B7804" w:rsidP="006B7804">
      <w:pPr>
        <w:pStyle w:val="Bibliography"/>
        <w:rPr>
          <w:rFonts w:ascii="Arial" w:hAnsi="Arial" w:cs="Arial"/>
          <w:lang w:val="en-US"/>
        </w:rPr>
      </w:pPr>
      <w:r w:rsidRPr="006B7804">
        <w:rPr>
          <w:rFonts w:ascii="Arial" w:hAnsi="Arial" w:cs="Arial"/>
          <w:lang w:val="en-US"/>
        </w:rPr>
        <w:t>Noë, R., Hammerstein, P., 1995. Biological markets. Trends in Ecology &amp; Evolution 10, 336–339. https://doi.org/10.1016/S0169-5347(00)89123-5</w:t>
      </w:r>
    </w:p>
    <w:p w14:paraId="589F163A" w14:textId="77777777" w:rsidR="006B7804" w:rsidRPr="006B7804" w:rsidRDefault="006B7804" w:rsidP="006B7804">
      <w:pPr>
        <w:pStyle w:val="Bibliography"/>
        <w:rPr>
          <w:rFonts w:ascii="Arial" w:hAnsi="Arial" w:cs="Arial"/>
          <w:lang w:val="en-US"/>
        </w:rPr>
      </w:pPr>
      <w:r w:rsidRPr="006B7804">
        <w:rPr>
          <w:rFonts w:ascii="Arial" w:hAnsi="Arial" w:cs="Arial"/>
          <w:lang w:val="en-US"/>
        </w:rPr>
        <w:t>Ozono, H., Watabe, M., 2012. Reputational benefit of punishment: Comparison among the punisher, rewarder, and non-sanctioner. Letters on Evolutionary Behavioral Science 3, 21–24. https://doi.org/10.5178/lebs.2012.22</w:t>
      </w:r>
    </w:p>
    <w:p w14:paraId="6A248D41" w14:textId="77777777" w:rsidR="006B7804" w:rsidRPr="006B7804" w:rsidRDefault="006B7804" w:rsidP="006B7804">
      <w:pPr>
        <w:pStyle w:val="Bibliography"/>
        <w:rPr>
          <w:rFonts w:ascii="Arial" w:hAnsi="Arial" w:cs="Arial"/>
          <w:lang w:val="en-US"/>
        </w:rPr>
      </w:pPr>
      <w:r w:rsidRPr="006B7804">
        <w:rPr>
          <w:rFonts w:ascii="Arial" w:hAnsi="Arial" w:cs="Arial"/>
          <w:lang w:val="en-US"/>
        </w:rPr>
        <w:t>Przepiorka, W., Liebe, U., 2016. Generosity is a sign of trustworthiness—the punishment of selfishness is not. Evolution and Human Behavior 37, 255–262. https://doi.org/10.1016/j.evolhumbehav.2015.12.003</w:t>
      </w:r>
    </w:p>
    <w:p w14:paraId="174BDCD1" w14:textId="77777777" w:rsidR="006B7804" w:rsidRPr="006B7804" w:rsidRDefault="006B7804" w:rsidP="006B7804">
      <w:pPr>
        <w:pStyle w:val="Bibliography"/>
        <w:rPr>
          <w:rFonts w:ascii="Arial" w:hAnsi="Arial" w:cs="Arial"/>
          <w:lang w:val="en-US"/>
        </w:rPr>
      </w:pPr>
      <w:r w:rsidRPr="006B7804">
        <w:rPr>
          <w:rFonts w:ascii="Arial" w:hAnsi="Arial" w:cs="Arial"/>
          <w:lang w:val="en-US"/>
        </w:rPr>
        <w:t>Raihani, N.J., Bshary, R., 2019. Punishment: one tool, many uses. Evolutionary Human Sciences 1. https://doi.org/10.1017/ehs.2019.12</w:t>
      </w:r>
    </w:p>
    <w:p w14:paraId="54630E79" w14:textId="77777777" w:rsidR="006B7804" w:rsidRPr="006B7804" w:rsidRDefault="006B7804" w:rsidP="006B7804">
      <w:pPr>
        <w:pStyle w:val="Bibliography"/>
        <w:rPr>
          <w:rFonts w:ascii="Arial" w:hAnsi="Arial" w:cs="Arial"/>
          <w:lang w:val="en-US"/>
        </w:rPr>
      </w:pPr>
      <w:r w:rsidRPr="006B7804">
        <w:rPr>
          <w:rFonts w:ascii="Arial" w:hAnsi="Arial" w:cs="Arial"/>
          <w:lang w:val="en-US"/>
        </w:rPr>
        <w:t>Raihani, N.J., Bshary, R., 2015a. The reputation of punishers. Trends in Ecology &amp; Evolution 30, 98–103. https://doi.org/10.1016/j.tree.2014.12.003</w:t>
      </w:r>
    </w:p>
    <w:p w14:paraId="772F1BE9" w14:textId="77777777" w:rsidR="006B7804" w:rsidRPr="006B7804" w:rsidRDefault="006B7804" w:rsidP="006B7804">
      <w:pPr>
        <w:pStyle w:val="Bibliography"/>
        <w:rPr>
          <w:rFonts w:ascii="Arial" w:hAnsi="Arial" w:cs="Arial"/>
          <w:lang w:val="en-US"/>
        </w:rPr>
      </w:pPr>
      <w:r w:rsidRPr="006B7804">
        <w:rPr>
          <w:rFonts w:ascii="Arial" w:hAnsi="Arial" w:cs="Arial"/>
          <w:lang w:val="en-US"/>
        </w:rPr>
        <w:t>Raihani, N.J., Bshary, R., 2015b. Third-party punishers are rewarded, but third-party helpers even more so. Evolution 69, 993–1003. https://doi.org/10.1111/evo.12637</w:t>
      </w:r>
    </w:p>
    <w:p w14:paraId="654E9F52" w14:textId="77777777" w:rsidR="006B7804" w:rsidRPr="006B7804" w:rsidRDefault="006B7804" w:rsidP="006B7804">
      <w:pPr>
        <w:pStyle w:val="Bibliography"/>
        <w:rPr>
          <w:rFonts w:ascii="Arial" w:hAnsi="Arial" w:cs="Arial"/>
          <w:lang w:val="en-US"/>
        </w:rPr>
      </w:pPr>
      <w:r w:rsidRPr="006B7804">
        <w:rPr>
          <w:rFonts w:ascii="Arial" w:hAnsi="Arial" w:cs="Arial"/>
          <w:lang w:val="en-US"/>
        </w:rPr>
        <w:t>Raihani, N.J., Thornton, A., Bshary, R., 2012. Punishment and cooperation in nature. Trends in Ecology &amp; Evolution 27, 288–295. https://doi.org/10.1016/j.tree.2011.12.004</w:t>
      </w:r>
    </w:p>
    <w:p w14:paraId="1442F95D" w14:textId="77777777" w:rsidR="006B7804" w:rsidRPr="006B7804" w:rsidRDefault="006B7804" w:rsidP="006B7804">
      <w:pPr>
        <w:pStyle w:val="Bibliography"/>
        <w:rPr>
          <w:rFonts w:ascii="Arial" w:hAnsi="Arial" w:cs="Arial"/>
          <w:lang w:val="en-US"/>
        </w:rPr>
      </w:pPr>
      <w:r w:rsidRPr="006B7804">
        <w:rPr>
          <w:rFonts w:ascii="Arial" w:hAnsi="Arial" w:cs="Arial"/>
          <w:lang w:val="en-US"/>
        </w:rPr>
        <w:t>Rand, D.G., 2012. The promise of Mechanical Turk: How online labor markets can help theorists run behavioral experiments. Journal of Theoretical Biology 299, 172–179. https://doi.org/10.1016/j.jtbi.2011.03.004</w:t>
      </w:r>
    </w:p>
    <w:p w14:paraId="68651FD4" w14:textId="77777777" w:rsidR="006B7804" w:rsidRPr="006B7804" w:rsidRDefault="006B7804" w:rsidP="006B7804">
      <w:pPr>
        <w:pStyle w:val="Bibliography"/>
        <w:rPr>
          <w:rFonts w:ascii="Arial" w:hAnsi="Arial" w:cs="Arial"/>
          <w:lang w:val="en-US"/>
        </w:rPr>
      </w:pPr>
      <w:r w:rsidRPr="006B7804">
        <w:rPr>
          <w:rFonts w:ascii="Arial" w:hAnsi="Arial" w:cs="Arial"/>
          <w:lang w:val="en-US"/>
        </w:rPr>
        <w:t>Redhead, D., Dhaliwal, N., Cheng, J.T., 2021. Taking charge and stepping in: Individuals who punish are rewarded with prestige and dominance. Social and Personality Psychology Compass 15, e12581. https://doi.org/10.1111/spc3.12581</w:t>
      </w:r>
    </w:p>
    <w:p w14:paraId="0A82E6F4" w14:textId="77777777" w:rsidR="006B7804" w:rsidRPr="006B7804" w:rsidRDefault="006B7804" w:rsidP="006B7804">
      <w:pPr>
        <w:pStyle w:val="Bibliography"/>
        <w:rPr>
          <w:rFonts w:ascii="Arial" w:hAnsi="Arial" w:cs="Arial"/>
          <w:lang w:val="en-US"/>
        </w:rPr>
      </w:pPr>
      <w:r w:rsidRPr="006B7804">
        <w:rPr>
          <w:rFonts w:ascii="Arial" w:hAnsi="Arial" w:cs="Arial"/>
          <w:lang w:val="en-US"/>
        </w:rPr>
        <w:t>Roberts, G., 2020. Honest signaling of cooperative intentions. Behav Ecol. https://doi.org/10.1093/beheco/araa035</w:t>
      </w:r>
    </w:p>
    <w:p w14:paraId="5AE2D76F" w14:textId="77777777" w:rsidR="006B7804" w:rsidRPr="006B7804" w:rsidRDefault="006B7804" w:rsidP="006B7804">
      <w:pPr>
        <w:pStyle w:val="Bibliography"/>
        <w:rPr>
          <w:rFonts w:ascii="Arial" w:hAnsi="Arial" w:cs="Arial"/>
          <w:lang w:val="en-US"/>
        </w:rPr>
      </w:pPr>
      <w:r w:rsidRPr="006B7804">
        <w:rPr>
          <w:rFonts w:ascii="Arial" w:hAnsi="Arial" w:cs="Arial"/>
          <w:lang w:val="en-US"/>
        </w:rPr>
        <w:t>Roberts, G., 1998. Competitive altruism: from reciprocity to the handicap principle. Proceedings of the Royal Society of London. Series B: Biological Sciences 265, 427–431. https://doi.org/10.1098/rspb.1998.0312</w:t>
      </w:r>
    </w:p>
    <w:p w14:paraId="4B6FB163" w14:textId="77777777" w:rsidR="006B7804" w:rsidRPr="006B7804" w:rsidRDefault="006B7804" w:rsidP="006B7804">
      <w:pPr>
        <w:pStyle w:val="Bibliography"/>
        <w:rPr>
          <w:rFonts w:ascii="Arial" w:hAnsi="Arial" w:cs="Arial"/>
          <w:lang w:val="en-US"/>
        </w:rPr>
      </w:pPr>
      <w:r w:rsidRPr="006B7804">
        <w:rPr>
          <w:rFonts w:ascii="Arial" w:hAnsi="Arial" w:cs="Arial"/>
          <w:lang w:val="en-US"/>
        </w:rPr>
        <w:lastRenderedPageBreak/>
        <w:t>Rockenbach, B., Milinski, M., 2011. To qualify as a social partner, humans hide severe punishment, although their observed cooperativeness is decisive. PNAS 108, 18307–18312. https://doi.org/10.1073/pnas.1108996108</w:t>
      </w:r>
    </w:p>
    <w:p w14:paraId="16F50AAB" w14:textId="77777777" w:rsidR="006B7804" w:rsidRPr="006B7804" w:rsidRDefault="006B7804" w:rsidP="006B7804">
      <w:pPr>
        <w:pStyle w:val="Bibliography"/>
        <w:rPr>
          <w:rFonts w:ascii="Arial" w:hAnsi="Arial" w:cs="Arial"/>
          <w:lang w:val="en-US"/>
        </w:rPr>
      </w:pPr>
      <w:r w:rsidRPr="006B7804">
        <w:rPr>
          <w:rFonts w:ascii="Arial" w:hAnsi="Arial" w:cs="Arial"/>
          <w:lang w:val="en-US"/>
        </w:rPr>
        <w:t>Sylwester, K., Roberts, G., 2010. Cooperators benefit through reputation-based partner choice in economic games. Biology Letters 6, 659–662. https://doi.org/10.1098/rsbl.2010.0209</w:t>
      </w:r>
    </w:p>
    <w:p w14:paraId="283D3448" w14:textId="41ED6367" w:rsidR="006B7804" w:rsidRPr="00B32E32" w:rsidRDefault="006B7804" w:rsidP="005F5496">
      <w:pPr>
        <w:spacing w:line="360" w:lineRule="auto"/>
        <w:jc w:val="both"/>
        <w:rPr>
          <w:rFonts w:ascii="Arial" w:hAnsi="Arial" w:cs="Arial"/>
        </w:rPr>
      </w:pPr>
      <w:r>
        <w:rPr>
          <w:rFonts w:ascii="Arial" w:hAnsi="Arial" w:cs="Arial"/>
        </w:rPr>
        <w:fldChar w:fldCharType="end"/>
      </w:r>
    </w:p>
    <w:p w14:paraId="098FC5FF" w14:textId="6BAB8DD8" w:rsidR="00A8289E" w:rsidRPr="00EE11A3" w:rsidRDefault="00A8289E" w:rsidP="005F5496">
      <w:pPr>
        <w:spacing w:line="360" w:lineRule="auto"/>
        <w:jc w:val="both"/>
        <w:rPr>
          <w:rFonts w:ascii="Arial" w:hAnsi="Arial" w:cs="Arial"/>
        </w:rPr>
      </w:pPr>
    </w:p>
    <w:p w14:paraId="23E394C2" w14:textId="77777777" w:rsidR="00EE11A3" w:rsidRPr="00EE11A3" w:rsidRDefault="00EE11A3">
      <w:pPr>
        <w:spacing w:line="360" w:lineRule="auto"/>
        <w:jc w:val="both"/>
        <w:rPr>
          <w:rFonts w:ascii="Arial" w:hAnsi="Arial" w:cs="Arial"/>
        </w:rPr>
      </w:pPr>
    </w:p>
    <w:sectPr w:rsidR="00EE11A3" w:rsidRPr="00EE11A3" w:rsidSect="005F5496">
      <w:type w:val="continuous"/>
      <w:pgSz w:w="11906" w:h="16838"/>
      <w:pgMar w:top="1440" w:right="1440" w:bottom="1440" w:left="1440"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5EA9A" w16cex:dateUtc="2021-08-05T03:42:00Z"/>
  <w16cex:commentExtensible w16cex:durableId="24B7B25D" w16cex:dateUtc="2021-08-06T17:06:00Z"/>
  <w16cex:commentExtensible w16cex:durableId="24B5F273" w16cex:dateUtc="2021-08-05T04:15:00Z"/>
  <w16cex:commentExtensible w16cex:durableId="24B7B381" w16cex:dateUtc="2021-08-06T17:11:00Z"/>
  <w16cex:commentExtensible w16cex:durableId="24B608D6" w16cex:dateUtc="2021-08-05T05:51:00Z"/>
  <w16cex:commentExtensible w16cex:durableId="24B7B41D" w16cex:dateUtc="2021-08-06T17:14:00Z"/>
  <w16cex:commentExtensible w16cex:durableId="24B7B513" w16cex:dateUtc="2021-08-06T17:18:00Z"/>
  <w16cex:commentExtensible w16cex:durableId="24AA65CF" w16cex:dateUtc="2021-07-27T15:0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69CB8" w14:textId="77777777" w:rsidR="00127A69" w:rsidRDefault="00127A69" w:rsidP="00796CEF">
      <w:pPr>
        <w:spacing w:after="0" w:line="240" w:lineRule="auto"/>
      </w:pPr>
      <w:r>
        <w:separator/>
      </w:r>
    </w:p>
  </w:endnote>
  <w:endnote w:type="continuationSeparator" w:id="0">
    <w:p w14:paraId="485D83E9" w14:textId="77777777" w:rsidR="00127A69" w:rsidRDefault="00127A69" w:rsidP="00796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Arial Unicode MS"/>
    <w:panose1 w:val="020B0604020202020204"/>
    <w:charset w:val="00"/>
    <w:family w:val="auto"/>
    <w:pitch w:val="variable"/>
    <w:sig w:usb0="800000AF" w:usb1="1001ECEA"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256923"/>
      <w:docPartObj>
        <w:docPartGallery w:val="Page Numbers (Bottom of Page)"/>
        <w:docPartUnique/>
      </w:docPartObj>
    </w:sdtPr>
    <w:sdtEndPr>
      <w:rPr>
        <w:noProof/>
      </w:rPr>
    </w:sdtEndPr>
    <w:sdtContent>
      <w:p w14:paraId="0759F01A" w14:textId="028EEE2A" w:rsidR="001745FF" w:rsidRDefault="001745FF">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1CB779E3" w14:textId="77777777" w:rsidR="001745FF" w:rsidRDefault="00174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FF981" w14:textId="77777777" w:rsidR="00127A69" w:rsidRDefault="00127A69" w:rsidP="00796CEF">
      <w:pPr>
        <w:spacing w:after="0" w:line="240" w:lineRule="auto"/>
      </w:pPr>
      <w:r>
        <w:separator/>
      </w:r>
    </w:p>
  </w:footnote>
  <w:footnote w:type="continuationSeparator" w:id="0">
    <w:p w14:paraId="0CCAF8C1" w14:textId="77777777" w:rsidR="00127A69" w:rsidRDefault="00127A69" w:rsidP="00796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ind w:left="720" w:hanging="360"/>
      </w:pPr>
      <w:rPr>
        <w:rFonts w:ascii="OpenSymbol" w:hAnsi="OpenSymbol"/>
      </w:rPr>
    </w:lvl>
    <w:lvl w:ilvl="1">
      <w:start w:val="1"/>
      <w:numFmt w:val="bullet"/>
      <w:lvlText w:val="◦"/>
      <w:lvlJc w:val="left"/>
      <w:pPr>
        <w:ind w:left="1080" w:hanging="360"/>
      </w:pPr>
      <w:rPr>
        <w:rFonts w:ascii="OpenSymbol" w:hAnsi="OpenSymbol"/>
      </w:rPr>
    </w:lvl>
    <w:lvl w:ilvl="2">
      <w:start w:val="1"/>
      <w:numFmt w:val="bullet"/>
      <w:lvlText w:val="▪"/>
      <w:lvlJc w:val="left"/>
      <w:pPr>
        <w:ind w:left="1440" w:hanging="360"/>
      </w:pPr>
      <w:rPr>
        <w:rFonts w:ascii="OpenSymbol" w:hAnsi="OpenSymbol"/>
      </w:rPr>
    </w:lvl>
    <w:lvl w:ilvl="3">
      <w:start w:val="1"/>
      <w:numFmt w:val="bullet"/>
      <w:lvlText w:val="•"/>
      <w:lvlJc w:val="left"/>
      <w:pPr>
        <w:ind w:left="1800" w:hanging="360"/>
      </w:pPr>
      <w:rPr>
        <w:rFonts w:ascii="OpenSymbol" w:hAnsi="OpenSymbol"/>
      </w:rPr>
    </w:lvl>
    <w:lvl w:ilvl="4">
      <w:start w:val="1"/>
      <w:numFmt w:val="bullet"/>
      <w:lvlText w:val="◦"/>
      <w:lvlJc w:val="left"/>
      <w:pPr>
        <w:ind w:left="2160" w:hanging="360"/>
      </w:pPr>
      <w:rPr>
        <w:rFonts w:ascii="OpenSymbol" w:hAnsi="OpenSymbol"/>
      </w:rPr>
    </w:lvl>
    <w:lvl w:ilvl="5">
      <w:start w:val="1"/>
      <w:numFmt w:val="bullet"/>
      <w:lvlText w:val="▪"/>
      <w:lvlJc w:val="left"/>
      <w:pPr>
        <w:ind w:left="2520" w:hanging="360"/>
      </w:pPr>
      <w:rPr>
        <w:rFonts w:ascii="OpenSymbol" w:hAnsi="OpenSymbol"/>
      </w:rPr>
    </w:lvl>
    <w:lvl w:ilvl="6">
      <w:start w:val="1"/>
      <w:numFmt w:val="bullet"/>
      <w:lvlText w:val="•"/>
      <w:lvlJc w:val="left"/>
      <w:pPr>
        <w:ind w:left="2880" w:hanging="360"/>
      </w:pPr>
      <w:rPr>
        <w:rFonts w:ascii="OpenSymbol" w:hAnsi="OpenSymbol"/>
      </w:rPr>
    </w:lvl>
    <w:lvl w:ilvl="7">
      <w:start w:val="1"/>
      <w:numFmt w:val="bullet"/>
      <w:lvlText w:val="◦"/>
      <w:lvlJc w:val="left"/>
      <w:pPr>
        <w:ind w:left="3240" w:hanging="360"/>
      </w:pPr>
      <w:rPr>
        <w:rFonts w:ascii="OpenSymbol" w:hAnsi="OpenSymbol"/>
      </w:rPr>
    </w:lvl>
    <w:lvl w:ilvl="8">
      <w:start w:val="1"/>
      <w:numFmt w:val="bullet"/>
      <w:lvlText w:val="▪"/>
      <w:lvlJc w:val="left"/>
      <w:pPr>
        <w:ind w:left="3600" w:hanging="360"/>
      </w:pPr>
      <w:rPr>
        <w:rFonts w:ascii="OpenSymbol" w:hAnsi="OpenSymbol"/>
      </w:rPr>
    </w:lvl>
  </w:abstractNum>
  <w:abstractNum w:abstractNumId="1" w15:restartNumberingAfterBreak="0">
    <w:nsid w:val="00000003"/>
    <w:multiLevelType w:val="multilevel"/>
    <w:tmpl w:val="00000003"/>
    <w:lvl w:ilvl="0">
      <w:start w:val="1"/>
      <w:numFmt w:val="bullet"/>
      <w:lvlText w:val="•"/>
      <w:lvlJc w:val="left"/>
      <w:pPr>
        <w:ind w:left="720" w:hanging="360"/>
      </w:pPr>
      <w:rPr>
        <w:rFonts w:ascii="OpenSymbol" w:hAnsi="OpenSymbol"/>
      </w:rPr>
    </w:lvl>
    <w:lvl w:ilvl="1">
      <w:start w:val="1"/>
      <w:numFmt w:val="bullet"/>
      <w:lvlText w:val="◦"/>
      <w:lvlJc w:val="left"/>
      <w:pPr>
        <w:ind w:left="1080" w:hanging="360"/>
      </w:pPr>
      <w:rPr>
        <w:rFonts w:ascii="OpenSymbol" w:hAnsi="OpenSymbol"/>
      </w:rPr>
    </w:lvl>
    <w:lvl w:ilvl="2">
      <w:start w:val="1"/>
      <w:numFmt w:val="bullet"/>
      <w:lvlText w:val="▪"/>
      <w:lvlJc w:val="left"/>
      <w:pPr>
        <w:ind w:left="1440" w:hanging="360"/>
      </w:pPr>
      <w:rPr>
        <w:rFonts w:ascii="OpenSymbol" w:hAnsi="OpenSymbol"/>
      </w:rPr>
    </w:lvl>
    <w:lvl w:ilvl="3">
      <w:start w:val="1"/>
      <w:numFmt w:val="bullet"/>
      <w:lvlText w:val="•"/>
      <w:lvlJc w:val="left"/>
      <w:pPr>
        <w:ind w:left="1800" w:hanging="360"/>
      </w:pPr>
      <w:rPr>
        <w:rFonts w:ascii="OpenSymbol" w:hAnsi="OpenSymbol"/>
      </w:rPr>
    </w:lvl>
    <w:lvl w:ilvl="4">
      <w:start w:val="1"/>
      <w:numFmt w:val="bullet"/>
      <w:lvlText w:val="◦"/>
      <w:lvlJc w:val="left"/>
      <w:pPr>
        <w:ind w:left="2160" w:hanging="360"/>
      </w:pPr>
      <w:rPr>
        <w:rFonts w:ascii="OpenSymbol" w:hAnsi="OpenSymbol"/>
      </w:rPr>
    </w:lvl>
    <w:lvl w:ilvl="5">
      <w:start w:val="1"/>
      <w:numFmt w:val="bullet"/>
      <w:lvlText w:val="▪"/>
      <w:lvlJc w:val="left"/>
      <w:pPr>
        <w:ind w:left="2520" w:hanging="360"/>
      </w:pPr>
      <w:rPr>
        <w:rFonts w:ascii="OpenSymbol" w:hAnsi="OpenSymbol"/>
      </w:rPr>
    </w:lvl>
    <w:lvl w:ilvl="6">
      <w:start w:val="1"/>
      <w:numFmt w:val="bullet"/>
      <w:lvlText w:val="•"/>
      <w:lvlJc w:val="left"/>
      <w:pPr>
        <w:ind w:left="2880" w:hanging="360"/>
      </w:pPr>
      <w:rPr>
        <w:rFonts w:ascii="OpenSymbol" w:hAnsi="OpenSymbol"/>
      </w:rPr>
    </w:lvl>
    <w:lvl w:ilvl="7">
      <w:start w:val="1"/>
      <w:numFmt w:val="bullet"/>
      <w:lvlText w:val="◦"/>
      <w:lvlJc w:val="left"/>
      <w:pPr>
        <w:ind w:left="3240" w:hanging="360"/>
      </w:pPr>
      <w:rPr>
        <w:rFonts w:ascii="OpenSymbol" w:hAnsi="OpenSymbol"/>
      </w:rPr>
    </w:lvl>
    <w:lvl w:ilvl="8">
      <w:start w:val="1"/>
      <w:numFmt w:val="bullet"/>
      <w:lvlText w:val="▪"/>
      <w:lvlJc w:val="left"/>
      <w:pPr>
        <w:ind w:left="3600" w:hanging="360"/>
      </w:pPr>
      <w:rPr>
        <w:rFonts w:ascii="OpenSymbol" w:hAnsi="OpenSymbol"/>
      </w:rPr>
    </w:lvl>
  </w:abstractNum>
  <w:abstractNum w:abstractNumId="2" w15:restartNumberingAfterBreak="0">
    <w:nsid w:val="137C37D2"/>
    <w:multiLevelType w:val="hybridMultilevel"/>
    <w:tmpl w:val="E26A8AE8"/>
    <w:lvl w:ilvl="0" w:tplc="63066F0E">
      <w:start w:val="8"/>
      <w:numFmt w:val="bullet"/>
      <w:lvlText w:val="-"/>
      <w:lvlJc w:val="left"/>
      <w:pPr>
        <w:ind w:left="720" w:hanging="360"/>
      </w:pPr>
      <w:rPr>
        <w:rFonts w:ascii="Calibri" w:eastAsia="Times New Roman"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585C18"/>
    <w:multiLevelType w:val="hybridMultilevel"/>
    <w:tmpl w:val="016E511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FB23348"/>
    <w:multiLevelType w:val="hybridMultilevel"/>
    <w:tmpl w:val="16041D54"/>
    <w:lvl w:ilvl="0" w:tplc="0004151C">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571A0"/>
    <w:multiLevelType w:val="hybridMultilevel"/>
    <w:tmpl w:val="A21CBB3C"/>
    <w:lvl w:ilvl="0" w:tplc="9D681012">
      <w:start w:val="1"/>
      <w:numFmt w:val="bullet"/>
      <w:lvlText w:val="-"/>
      <w:lvlJc w:val="left"/>
      <w:pPr>
        <w:tabs>
          <w:tab w:val="num" w:pos="720"/>
        </w:tabs>
        <w:ind w:left="720" w:hanging="360"/>
      </w:pPr>
      <w:rPr>
        <w:rFonts w:ascii="Times New Roman" w:hAnsi="Times New Roman" w:hint="default"/>
      </w:rPr>
    </w:lvl>
    <w:lvl w:ilvl="1" w:tplc="BE4C1A14" w:tentative="1">
      <w:start w:val="1"/>
      <w:numFmt w:val="bullet"/>
      <w:lvlText w:val="-"/>
      <w:lvlJc w:val="left"/>
      <w:pPr>
        <w:tabs>
          <w:tab w:val="num" w:pos="1440"/>
        </w:tabs>
        <w:ind w:left="1440" w:hanging="360"/>
      </w:pPr>
      <w:rPr>
        <w:rFonts w:ascii="Times New Roman" w:hAnsi="Times New Roman" w:hint="default"/>
      </w:rPr>
    </w:lvl>
    <w:lvl w:ilvl="2" w:tplc="B026302E" w:tentative="1">
      <w:start w:val="1"/>
      <w:numFmt w:val="bullet"/>
      <w:lvlText w:val="-"/>
      <w:lvlJc w:val="left"/>
      <w:pPr>
        <w:tabs>
          <w:tab w:val="num" w:pos="2160"/>
        </w:tabs>
        <w:ind w:left="2160" w:hanging="360"/>
      </w:pPr>
      <w:rPr>
        <w:rFonts w:ascii="Times New Roman" w:hAnsi="Times New Roman" w:hint="default"/>
      </w:rPr>
    </w:lvl>
    <w:lvl w:ilvl="3" w:tplc="9CB67042" w:tentative="1">
      <w:start w:val="1"/>
      <w:numFmt w:val="bullet"/>
      <w:lvlText w:val="-"/>
      <w:lvlJc w:val="left"/>
      <w:pPr>
        <w:tabs>
          <w:tab w:val="num" w:pos="2880"/>
        </w:tabs>
        <w:ind w:left="2880" w:hanging="360"/>
      </w:pPr>
      <w:rPr>
        <w:rFonts w:ascii="Times New Roman" w:hAnsi="Times New Roman" w:hint="default"/>
      </w:rPr>
    </w:lvl>
    <w:lvl w:ilvl="4" w:tplc="1F626562" w:tentative="1">
      <w:start w:val="1"/>
      <w:numFmt w:val="bullet"/>
      <w:lvlText w:val="-"/>
      <w:lvlJc w:val="left"/>
      <w:pPr>
        <w:tabs>
          <w:tab w:val="num" w:pos="3600"/>
        </w:tabs>
        <w:ind w:left="3600" w:hanging="360"/>
      </w:pPr>
      <w:rPr>
        <w:rFonts w:ascii="Times New Roman" w:hAnsi="Times New Roman" w:hint="default"/>
      </w:rPr>
    </w:lvl>
    <w:lvl w:ilvl="5" w:tplc="F50C97E4" w:tentative="1">
      <w:start w:val="1"/>
      <w:numFmt w:val="bullet"/>
      <w:lvlText w:val="-"/>
      <w:lvlJc w:val="left"/>
      <w:pPr>
        <w:tabs>
          <w:tab w:val="num" w:pos="4320"/>
        </w:tabs>
        <w:ind w:left="4320" w:hanging="360"/>
      </w:pPr>
      <w:rPr>
        <w:rFonts w:ascii="Times New Roman" w:hAnsi="Times New Roman" w:hint="default"/>
      </w:rPr>
    </w:lvl>
    <w:lvl w:ilvl="6" w:tplc="8AE601A6" w:tentative="1">
      <w:start w:val="1"/>
      <w:numFmt w:val="bullet"/>
      <w:lvlText w:val="-"/>
      <w:lvlJc w:val="left"/>
      <w:pPr>
        <w:tabs>
          <w:tab w:val="num" w:pos="5040"/>
        </w:tabs>
        <w:ind w:left="5040" w:hanging="360"/>
      </w:pPr>
      <w:rPr>
        <w:rFonts w:ascii="Times New Roman" w:hAnsi="Times New Roman" w:hint="default"/>
      </w:rPr>
    </w:lvl>
    <w:lvl w:ilvl="7" w:tplc="A38CB580" w:tentative="1">
      <w:start w:val="1"/>
      <w:numFmt w:val="bullet"/>
      <w:lvlText w:val="-"/>
      <w:lvlJc w:val="left"/>
      <w:pPr>
        <w:tabs>
          <w:tab w:val="num" w:pos="5760"/>
        </w:tabs>
        <w:ind w:left="5760" w:hanging="360"/>
      </w:pPr>
      <w:rPr>
        <w:rFonts w:ascii="Times New Roman" w:hAnsi="Times New Roman" w:hint="default"/>
      </w:rPr>
    </w:lvl>
    <w:lvl w:ilvl="8" w:tplc="9B629E8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6F931C3"/>
    <w:multiLevelType w:val="hybridMultilevel"/>
    <w:tmpl w:val="9EACA04E"/>
    <w:lvl w:ilvl="0" w:tplc="27DC66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ED2D18"/>
    <w:multiLevelType w:val="hybridMultilevel"/>
    <w:tmpl w:val="2EDAD9DA"/>
    <w:lvl w:ilvl="0" w:tplc="03D4334A">
      <w:start w:val="8"/>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2526799"/>
    <w:multiLevelType w:val="hybridMultilevel"/>
    <w:tmpl w:val="965E0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F27D39"/>
    <w:multiLevelType w:val="hybridMultilevel"/>
    <w:tmpl w:val="4A3AF334"/>
    <w:lvl w:ilvl="0" w:tplc="1040D8C2">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CC42B1"/>
    <w:multiLevelType w:val="hybridMultilevel"/>
    <w:tmpl w:val="B7441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F8784E"/>
    <w:multiLevelType w:val="hybridMultilevel"/>
    <w:tmpl w:val="6D329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47414F"/>
    <w:multiLevelType w:val="hybridMultilevel"/>
    <w:tmpl w:val="8F3681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804EA8"/>
    <w:multiLevelType w:val="hybridMultilevel"/>
    <w:tmpl w:val="6E7AA8D2"/>
    <w:lvl w:ilvl="0" w:tplc="1BDE563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2"/>
  </w:num>
  <w:num w:numId="5">
    <w:abstractNumId w:val="3"/>
  </w:num>
  <w:num w:numId="6">
    <w:abstractNumId w:val="0"/>
  </w:num>
  <w:num w:numId="7">
    <w:abstractNumId w:val="1"/>
  </w:num>
  <w:num w:numId="8">
    <w:abstractNumId w:val="5"/>
  </w:num>
  <w:num w:numId="9">
    <w:abstractNumId w:val="11"/>
  </w:num>
  <w:num w:numId="10">
    <w:abstractNumId w:val="6"/>
  </w:num>
  <w:num w:numId="11">
    <w:abstractNumId w:val="13"/>
  </w:num>
  <w:num w:numId="12">
    <w:abstractNumId w:val="10"/>
  </w:num>
  <w:num w:numId="13">
    <w:abstractNumId w:val="7"/>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Barclay">
    <w15:presenceInfo w15:providerId="None" w15:userId="Patrick Barcl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IwNjUyNTM1MDa0NDNW0lEKTi0uzszPAykwqgUAgS+dKSwAAAA="/>
  </w:docVars>
  <w:rsids>
    <w:rsidRoot w:val="00D364CF"/>
    <w:rsid w:val="0000021A"/>
    <w:rsid w:val="00001680"/>
    <w:rsid w:val="00002082"/>
    <w:rsid w:val="000021AC"/>
    <w:rsid w:val="00004A6F"/>
    <w:rsid w:val="000059AC"/>
    <w:rsid w:val="00006DF8"/>
    <w:rsid w:val="00007C52"/>
    <w:rsid w:val="00010CA6"/>
    <w:rsid w:val="00012734"/>
    <w:rsid w:val="00012FBF"/>
    <w:rsid w:val="00016EA9"/>
    <w:rsid w:val="00017673"/>
    <w:rsid w:val="0002187E"/>
    <w:rsid w:val="000221F4"/>
    <w:rsid w:val="00022643"/>
    <w:rsid w:val="00024F90"/>
    <w:rsid w:val="0002525F"/>
    <w:rsid w:val="00025277"/>
    <w:rsid w:val="00025C1B"/>
    <w:rsid w:val="000264A7"/>
    <w:rsid w:val="0002696C"/>
    <w:rsid w:val="00026C34"/>
    <w:rsid w:val="00030844"/>
    <w:rsid w:val="00030B37"/>
    <w:rsid w:val="00032E7E"/>
    <w:rsid w:val="00033886"/>
    <w:rsid w:val="000367B6"/>
    <w:rsid w:val="00040482"/>
    <w:rsid w:val="00040EBA"/>
    <w:rsid w:val="00041014"/>
    <w:rsid w:val="000414FC"/>
    <w:rsid w:val="00041FC8"/>
    <w:rsid w:val="000427B7"/>
    <w:rsid w:val="00042DFB"/>
    <w:rsid w:val="00043119"/>
    <w:rsid w:val="00043A29"/>
    <w:rsid w:val="000440F7"/>
    <w:rsid w:val="000447A7"/>
    <w:rsid w:val="00044BF0"/>
    <w:rsid w:val="00045206"/>
    <w:rsid w:val="00045241"/>
    <w:rsid w:val="000452B4"/>
    <w:rsid w:val="00045606"/>
    <w:rsid w:val="00045ECA"/>
    <w:rsid w:val="00046298"/>
    <w:rsid w:val="00051829"/>
    <w:rsid w:val="00052282"/>
    <w:rsid w:val="00052658"/>
    <w:rsid w:val="00054D99"/>
    <w:rsid w:val="00055514"/>
    <w:rsid w:val="00055FC5"/>
    <w:rsid w:val="000562EC"/>
    <w:rsid w:val="00056C1A"/>
    <w:rsid w:val="000605BB"/>
    <w:rsid w:val="00060935"/>
    <w:rsid w:val="00061391"/>
    <w:rsid w:val="00061F98"/>
    <w:rsid w:val="00063354"/>
    <w:rsid w:val="00065368"/>
    <w:rsid w:val="000658B0"/>
    <w:rsid w:val="00065E79"/>
    <w:rsid w:val="00066559"/>
    <w:rsid w:val="000667E1"/>
    <w:rsid w:val="000670AC"/>
    <w:rsid w:val="000677A7"/>
    <w:rsid w:val="0007080C"/>
    <w:rsid w:val="000713ED"/>
    <w:rsid w:val="000716F7"/>
    <w:rsid w:val="0007259B"/>
    <w:rsid w:val="00072EC2"/>
    <w:rsid w:val="00073F7F"/>
    <w:rsid w:val="00075F37"/>
    <w:rsid w:val="000802E9"/>
    <w:rsid w:val="0008119B"/>
    <w:rsid w:val="00081874"/>
    <w:rsid w:val="00081C9A"/>
    <w:rsid w:val="0008269B"/>
    <w:rsid w:val="00083854"/>
    <w:rsid w:val="0008471A"/>
    <w:rsid w:val="000847B9"/>
    <w:rsid w:val="000855E3"/>
    <w:rsid w:val="00086366"/>
    <w:rsid w:val="00087BDF"/>
    <w:rsid w:val="0009042E"/>
    <w:rsid w:val="00091439"/>
    <w:rsid w:val="000916A9"/>
    <w:rsid w:val="000918D6"/>
    <w:rsid w:val="00092023"/>
    <w:rsid w:val="00093227"/>
    <w:rsid w:val="000934EF"/>
    <w:rsid w:val="0009371C"/>
    <w:rsid w:val="00093A6B"/>
    <w:rsid w:val="00096D3E"/>
    <w:rsid w:val="00097568"/>
    <w:rsid w:val="000A0E0C"/>
    <w:rsid w:val="000A295D"/>
    <w:rsid w:val="000A2AB6"/>
    <w:rsid w:val="000A31B8"/>
    <w:rsid w:val="000A3445"/>
    <w:rsid w:val="000A351C"/>
    <w:rsid w:val="000A4093"/>
    <w:rsid w:val="000A463C"/>
    <w:rsid w:val="000A568F"/>
    <w:rsid w:val="000A5F2E"/>
    <w:rsid w:val="000A7791"/>
    <w:rsid w:val="000B0157"/>
    <w:rsid w:val="000B0EC7"/>
    <w:rsid w:val="000B17FF"/>
    <w:rsid w:val="000B1DB9"/>
    <w:rsid w:val="000B3886"/>
    <w:rsid w:val="000B419F"/>
    <w:rsid w:val="000B4D02"/>
    <w:rsid w:val="000B56E5"/>
    <w:rsid w:val="000B57EC"/>
    <w:rsid w:val="000B7B55"/>
    <w:rsid w:val="000B7EAB"/>
    <w:rsid w:val="000C019D"/>
    <w:rsid w:val="000C1C8A"/>
    <w:rsid w:val="000C3A80"/>
    <w:rsid w:val="000C4109"/>
    <w:rsid w:val="000C5143"/>
    <w:rsid w:val="000D21B1"/>
    <w:rsid w:val="000D2E20"/>
    <w:rsid w:val="000D3C4F"/>
    <w:rsid w:val="000D5289"/>
    <w:rsid w:val="000D544F"/>
    <w:rsid w:val="000D57ED"/>
    <w:rsid w:val="000D6054"/>
    <w:rsid w:val="000D692A"/>
    <w:rsid w:val="000E2093"/>
    <w:rsid w:val="000E2338"/>
    <w:rsid w:val="000E3A2B"/>
    <w:rsid w:val="000E42C9"/>
    <w:rsid w:val="000E4397"/>
    <w:rsid w:val="000E4CFC"/>
    <w:rsid w:val="000E5E8F"/>
    <w:rsid w:val="000E6EB9"/>
    <w:rsid w:val="000E733E"/>
    <w:rsid w:val="000E7BB4"/>
    <w:rsid w:val="000F01A8"/>
    <w:rsid w:val="000F12CF"/>
    <w:rsid w:val="000F1BF1"/>
    <w:rsid w:val="000F23A6"/>
    <w:rsid w:val="000F32EB"/>
    <w:rsid w:val="000F3FFC"/>
    <w:rsid w:val="000F45AE"/>
    <w:rsid w:val="000F518D"/>
    <w:rsid w:val="000F76B9"/>
    <w:rsid w:val="000F7B55"/>
    <w:rsid w:val="0010017B"/>
    <w:rsid w:val="00100737"/>
    <w:rsid w:val="00100851"/>
    <w:rsid w:val="001009E0"/>
    <w:rsid w:val="00100CB7"/>
    <w:rsid w:val="0010237C"/>
    <w:rsid w:val="00102DDC"/>
    <w:rsid w:val="00103B6E"/>
    <w:rsid w:val="001048CE"/>
    <w:rsid w:val="00110A7E"/>
    <w:rsid w:val="00110DD0"/>
    <w:rsid w:val="00112008"/>
    <w:rsid w:val="00112EF2"/>
    <w:rsid w:val="00114ABE"/>
    <w:rsid w:val="00114F12"/>
    <w:rsid w:val="0011610B"/>
    <w:rsid w:val="00116843"/>
    <w:rsid w:val="00120455"/>
    <w:rsid w:val="0012055E"/>
    <w:rsid w:val="00120FF3"/>
    <w:rsid w:val="001211D8"/>
    <w:rsid w:val="001218C1"/>
    <w:rsid w:val="001221D7"/>
    <w:rsid w:val="00122786"/>
    <w:rsid w:val="00124906"/>
    <w:rsid w:val="0012494D"/>
    <w:rsid w:val="00125A8E"/>
    <w:rsid w:val="00125B18"/>
    <w:rsid w:val="00125E3F"/>
    <w:rsid w:val="0012648D"/>
    <w:rsid w:val="00126838"/>
    <w:rsid w:val="001277B7"/>
    <w:rsid w:val="00127833"/>
    <w:rsid w:val="00127A69"/>
    <w:rsid w:val="001304DB"/>
    <w:rsid w:val="00130919"/>
    <w:rsid w:val="00131922"/>
    <w:rsid w:val="00132FD2"/>
    <w:rsid w:val="00133EF2"/>
    <w:rsid w:val="00134AC0"/>
    <w:rsid w:val="00134D94"/>
    <w:rsid w:val="00137E52"/>
    <w:rsid w:val="001401BA"/>
    <w:rsid w:val="00140D1A"/>
    <w:rsid w:val="0014174F"/>
    <w:rsid w:val="00141D06"/>
    <w:rsid w:val="0014229C"/>
    <w:rsid w:val="001435E8"/>
    <w:rsid w:val="00143D7E"/>
    <w:rsid w:val="00144264"/>
    <w:rsid w:val="00145096"/>
    <w:rsid w:val="00145B6A"/>
    <w:rsid w:val="001475B0"/>
    <w:rsid w:val="00147977"/>
    <w:rsid w:val="00147AC7"/>
    <w:rsid w:val="00150877"/>
    <w:rsid w:val="0015298E"/>
    <w:rsid w:val="00153444"/>
    <w:rsid w:val="00153A75"/>
    <w:rsid w:val="00153F98"/>
    <w:rsid w:val="00154F18"/>
    <w:rsid w:val="00155D82"/>
    <w:rsid w:val="001578A0"/>
    <w:rsid w:val="00157922"/>
    <w:rsid w:val="0016000A"/>
    <w:rsid w:val="00160506"/>
    <w:rsid w:val="001628C7"/>
    <w:rsid w:val="00162A6A"/>
    <w:rsid w:val="00162B0C"/>
    <w:rsid w:val="00164569"/>
    <w:rsid w:val="00164CBB"/>
    <w:rsid w:val="001659F8"/>
    <w:rsid w:val="001713A2"/>
    <w:rsid w:val="0017161B"/>
    <w:rsid w:val="0017267C"/>
    <w:rsid w:val="0017298A"/>
    <w:rsid w:val="00172D67"/>
    <w:rsid w:val="0017317B"/>
    <w:rsid w:val="001731A0"/>
    <w:rsid w:val="00174197"/>
    <w:rsid w:val="001745FF"/>
    <w:rsid w:val="001752DA"/>
    <w:rsid w:val="001761FE"/>
    <w:rsid w:val="0018180E"/>
    <w:rsid w:val="001823F6"/>
    <w:rsid w:val="00182BD6"/>
    <w:rsid w:val="00182C0A"/>
    <w:rsid w:val="00184B7C"/>
    <w:rsid w:val="00184CB8"/>
    <w:rsid w:val="00185AA7"/>
    <w:rsid w:val="0018612F"/>
    <w:rsid w:val="001864A4"/>
    <w:rsid w:val="001869C9"/>
    <w:rsid w:val="00186AEB"/>
    <w:rsid w:val="0018739B"/>
    <w:rsid w:val="00190165"/>
    <w:rsid w:val="00190CE1"/>
    <w:rsid w:val="0019196E"/>
    <w:rsid w:val="00191C7E"/>
    <w:rsid w:val="00192053"/>
    <w:rsid w:val="00192CBB"/>
    <w:rsid w:val="00192CCE"/>
    <w:rsid w:val="001934A0"/>
    <w:rsid w:val="00195367"/>
    <w:rsid w:val="00195F6D"/>
    <w:rsid w:val="00196448"/>
    <w:rsid w:val="001978BB"/>
    <w:rsid w:val="00197C8F"/>
    <w:rsid w:val="001A05BD"/>
    <w:rsid w:val="001A06B2"/>
    <w:rsid w:val="001A08A0"/>
    <w:rsid w:val="001A092C"/>
    <w:rsid w:val="001A1D6E"/>
    <w:rsid w:val="001A2043"/>
    <w:rsid w:val="001A2983"/>
    <w:rsid w:val="001A4082"/>
    <w:rsid w:val="001A4572"/>
    <w:rsid w:val="001A457B"/>
    <w:rsid w:val="001A59F1"/>
    <w:rsid w:val="001A5A87"/>
    <w:rsid w:val="001A74B3"/>
    <w:rsid w:val="001A7F0F"/>
    <w:rsid w:val="001B00D1"/>
    <w:rsid w:val="001B11E3"/>
    <w:rsid w:val="001B14DC"/>
    <w:rsid w:val="001B1EFF"/>
    <w:rsid w:val="001B23C0"/>
    <w:rsid w:val="001B32FF"/>
    <w:rsid w:val="001B3357"/>
    <w:rsid w:val="001B360E"/>
    <w:rsid w:val="001B3A0E"/>
    <w:rsid w:val="001B4BA7"/>
    <w:rsid w:val="001B5D9C"/>
    <w:rsid w:val="001B6FA1"/>
    <w:rsid w:val="001C2194"/>
    <w:rsid w:val="001C2EF3"/>
    <w:rsid w:val="001C3B60"/>
    <w:rsid w:val="001C3D81"/>
    <w:rsid w:val="001C42BF"/>
    <w:rsid w:val="001C44E7"/>
    <w:rsid w:val="001C4AD5"/>
    <w:rsid w:val="001C59E2"/>
    <w:rsid w:val="001C68A7"/>
    <w:rsid w:val="001C7188"/>
    <w:rsid w:val="001D0464"/>
    <w:rsid w:val="001D202E"/>
    <w:rsid w:val="001D2300"/>
    <w:rsid w:val="001D38F6"/>
    <w:rsid w:val="001D3A8E"/>
    <w:rsid w:val="001D3B5F"/>
    <w:rsid w:val="001D41C2"/>
    <w:rsid w:val="001D4255"/>
    <w:rsid w:val="001D4349"/>
    <w:rsid w:val="001D51AD"/>
    <w:rsid w:val="001D5259"/>
    <w:rsid w:val="001D78E8"/>
    <w:rsid w:val="001D7F88"/>
    <w:rsid w:val="001E0546"/>
    <w:rsid w:val="001E0D19"/>
    <w:rsid w:val="001E1109"/>
    <w:rsid w:val="001E194B"/>
    <w:rsid w:val="001E1C99"/>
    <w:rsid w:val="001E3AFB"/>
    <w:rsid w:val="001E3B32"/>
    <w:rsid w:val="001E5A22"/>
    <w:rsid w:val="001E5D95"/>
    <w:rsid w:val="001E6376"/>
    <w:rsid w:val="001E650D"/>
    <w:rsid w:val="001E7D54"/>
    <w:rsid w:val="001F0ABC"/>
    <w:rsid w:val="001F1448"/>
    <w:rsid w:val="001F1713"/>
    <w:rsid w:val="001F2453"/>
    <w:rsid w:val="001F25AF"/>
    <w:rsid w:val="001F3ADB"/>
    <w:rsid w:val="001F3DE7"/>
    <w:rsid w:val="001F48BC"/>
    <w:rsid w:val="001F50C1"/>
    <w:rsid w:val="00200ED8"/>
    <w:rsid w:val="002017E1"/>
    <w:rsid w:val="0020296A"/>
    <w:rsid w:val="0020323E"/>
    <w:rsid w:val="00203E99"/>
    <w:rsid w:val="00206D7D"/>
    <w:rsid w:val="00206E57"/>
    <w:rsid w:val="00206F26"/>
    <w:rsid w:val="002107FF"/>
    <w:rsid w:val="00211184"/>
    <w:rsid w:val="0021132E"/>
    <w:rsid w:val="00211690"/>
    <w:rsid w:val="002120E9"/>
    <w:rsid w:val="0021241E"/>
    <w:rsid w:val="0021301D"/>
    <w:rsid w:val="00213766"/>
    <w:rsid w:val="00213C34"/>
    <w:rsid w:val="00214772"/>
    <w:rsid w:val="00214DD5"/>
    <w:rsid w:val="00215C95"/>
    <w:rsid w:val="002161A6"/>
    <w:rsid w:val="002161B2"/>
    <w:rsid w:val="00216B5E"/>
    <w:rsid w:val="00216E36"/>
    <w:rsid w:val="00217FE3"/>
    <w:rsid w:val="00221325"/>
    <w:rsid w:val="00221D4F"/>
    <w:rsid w:val="00222C67"/>
    <w:rsid w:val="00223238"/>
    <w:rsid w:val="002236D5"/>
    <w:rsid w:val="00224C03"/>
    <w:rsid w:val="00224F38"/>
    <w:rsid w:val="00225012"/>
    <w:rsid w:val="002253C9"/>
    <w:rsid w:val="00227788"/>
    <w:rsid w:val="00227B35"/>
    <w:rsid w:val="00230B8A"/>
    <w:rsid w:val="00230E96"/>
    <w:rsid w:val="0023502F"/>
    <w:rsid w:val="00235735"/>
    <w:rsid w:val="00235A02"/>
    <w:rsid w:val="00235BC2"/>
    <w:rsid w:val="00237FDF"/>
    <w:rsid w:val="00240164"/>
    <w:rsid w:val="0024329B"/>
    <w:rsid w:val="002434FA"/>
    <w:rsid w:val="0024616A"/>
    <w:rsid w:val="00246721"/>
    <w:rsid w:val="00247D21"/>
    <w:rsid w:val="002510A1"/>
    <w:rsid w:val="0025178B"/>
    <w:rsid w:val="00251D76"/>
    <w:rsid w:val="00252914"/>
    <w:rsid w:val="002534D4"/>
    <w:rsid w:val="00253D9C"/>
    <w:rsid w:val="00256D4C"/>
    <w:rsid w:val="00257028"/>
    <w:rsid w:val="00257505"/>
    <w:rsid w:val="00260108"/>
    <w:rsid w:val="00261593"/>
    <w:rsid w:val="00263BB7"/>
    <w:rsid w:val="00263BD0"/>
    <w:rsid w:val="0026505B"/>
    <w:rsid w:val="0026543F"/>
    <w:rsid w:val="002655CE"/>
    <w:rsid w:val="0026565F"/>
    <w:rsid w:val="00265D7C"/>
    <w:rsid w:val="00265DB8"/>
    <w:rsid w:val="002670E4"/>
    <w:rsid w:val="00270346"/>
    <w:rsid w:val="002707B3"/>
    <w:rsid w:val="002707B8"/>
    <w:rsid w:val="002707CE"/>
    <w:rsid w:val="00271946"/>
    <w:rsid w:val="00274597"/>
    <w:rsid w:val="00274A61"/>
    <w:rsid w:val="002751AF"/>
    <w:rsid w:val="00276C55"/>
    <w:rsid w:val="002771C3"/>
    <w:rsid w:val="00277AE9"/>
    <w:rsid w:val="00277CBB"/>
    <w:rsid w:val="0028032B"/>
    <w:rsid w:val="00281A0F"/>
    <w:rsid w:val="002824D8"/>
    <w:rsid w:val="002826A2"/>
    <w:rsid w:val="00285B0B"/>
    <w:rsid w:val="0028649E"/>
    <w:rsid w:val="00287CE8"/>
    <w:rsid w:val="002900CF"/>
    <w:rsid w:val="00291037"/>
    <w:rsid w:val="002911FA"/>
    <w:rsid w:val="002917A4"/>
    <w:rsid w:val="00291C49"/>
    <w:rsid w:val="00292761"/>
    <w:rsid w:val="00292869"/>
    <w:rsid w:val="002932E3"/>
    <w:rsid w:val="002939E9"/>
    <w:rsid w:val="002939ED"/>
    <w:rsid w:val="00297499"/>
    <w:rsid w:val="00297F3F"/>
    <w:rsid w:val="002A0418"/>
    <w:rsid w:val="002A1F21"/>
    <w:rsid w:val="002A1F87"/>
    <w:rsid w:val="002A21E6"/>
    <w:rsid w:val="002A224C"/>
    <w:rsid w:val="002A260A"/>
    <w:rsid w:val="002A3045"/>
    <w:rsid w:val="002A3CE9"/>
    <w:rsid w:val="002A493B"/>
    <w:rsid w:val="002A50EF"/>
    <w:rsid w:val="002A5B22"/>
    <w:rsid w:val="002A718F"/>
    <w:rsid w:val="002A7893"/>
    <w:rsid w:val="002A7B3A"/>
    <w:rsid w:val="002B1F39"/>
    <w:rsid w:val="002B316D"/>
    <w:rsid w:val="002B3EDF"/>
    <w:rsid w:val="002B41F8"/>
    <w:rsid w:val="002B4554"/>
    <w:rsid w:val="002B48F3"/>
    <w:rsid w:val="002B5282"/>
    <w:rsid w:val="002B622C"/>
    <w:rsid w:val="002C06CA"/>
    <w:rsid w:val="002C0C81"/>
    <w:rsid w:val="002C1384"/>
    <w:rsid w:val="002C18AC"/>
    <w:rsid w:val="002C27B9"/>
    <w:rsid w:val="002C4040"/>
    <w:rsid w:val="002C493A"/>
    <w:rsid w:val="002C4A9A"/>
    <w:rsid w:val="002C52D2"/>
    <w:rsid w:val="002C6C9D"/>
    <w:rsid w:val="002C7091"/>
    <w:rsid w:val="002D04D2"/>
    <w:rsid w:val="002D27A0"/>
    <w:rsid w:val="002D357A"/>
    <w:rsid w:val="002D36B2"/>
    <w:rsid w:val="002D3BB7"/>
    <w:rsid w:val="002D3C4B"/>
    <w:rsid w:val="002D41AD"/>
    <w:rsid w:val="002D442B"/>
    <w:rsid w:val="002D4B93"/>
    <w:rsid w:val="002D6266"/>
    <w:rsid w:val="002D6BFD"/>
    <w:rsid w:val="002E0F5E"/>
    <w:rsid w:val="002E1265"/>
    <w:rsid w:val="002E1A57"/>
    <w:rsid w:val="002E1CF4"/>
    <w:rsid w:val="002E316E"/>
    <w:rsid w:val="002E3897"/>
    <w:rsid w:val="002E3E2E"/>
    <w:rsid w:val="002E3F36"/>
    <w:rsid w:val="002E4385"/>
    <w:rsid w:val="002E54BB"/>
    <w:rsid w:val="002E54E3"/>
    <w:rsid w:val="002E6D58"/>
    <w:rsid w:val="002F0760"/>
    <w:rsid w:val="002F0827"/>
    <w:rsid w:val="002F0AF6"/>
    <w:rsid w:val="002F1B54"/>
    <w:rsid w:val="002F26CA"/>
    <w:rsid w:val="002F28D7"/>
    <w:rsid w:val="002F2A4F"/>
    <w:rsid w:val="002F3E39"/>
    <w:rsid w:val="002F4CEA"/>
    <w:rsid w:val="002F52C2"/>
    <w:rsid w:val="002F6E6D"/>
    <w:rsid w:val="002F6FF8"/>
    <w:rsid w:val="002F7606"/>
    <w:rsid w:val="002F762F"/>
    <w:rsid w:val="00300107"/>
    <w:rsid w:val="00300849"/>
    <w:rsid w:val="00300B74"/>
    <w:rsid w:val="00301A0D"/>
    <w:rsid w:val="00301EA1"/>
    <w:rsid w:val="003023AA"/>
    <w:rsid w:val="003030DD"/>
    <w:rsid w:val="00303456"/>
    <w:rsid w:val="00305660"/>
    <w:rsid w:val="00305B00"/>
    <w:rsid w:val="00305C2E"/>
    <w:rsid w:val="00306668"/>
    <w:rsid w:val="00306C40"/>
    <w:rsid w:val="0030725B"/>
    <w:rsid w:val="0030730E"/>
    <w:rsid w:val="00307C7D"/>
    <w:rsid w:val="00310BB3"/>
    <w:rsid w:val="00311289"/>
    <w:rsid w:val="00313545"/>
    <w:rsid w:val="00314081"/>
    <w:rsid w:val="00314E94"/>
    <w:rsid w:val="003162AA"/>
    <w:rsid w:val="00317F55"/>
    <w:rsid w:val="00320692"/>
    <w:rsid w:val="00321503"/>
    <w:rsid w:val="00321DE4"/>
    <w:rsid w:val="00321E0F"/>
    <w:rsid w:val="00322185"/>
    <w:rsid w:val="003231E6"/>
    <w:rsid w:val="00330E04"/>
    <w:rsid w:val="00331E68"/>
    <w:rsid w:val="00332438"/>
    <w:rsid w:val="00332565"/>
    <w:rsid w:val="003326C4"/>
    <w:rsid w:val="00332846"/>
    <w:rsid w:val="00332B53"/>
    <w:rsid w:val="00332F85"/>
    <w:rsid w:val="003357DE"/>
    <w:rsid w:val="003367D3"/>
    <w:rsid w:val="00336A66"/>
    <w:rsid w:val="0033731B"/>
    <w:rsid w:val="00337E9A"/>
    <w:rsid w:val="003411C5"/>
    <w:rsid w:val="003418A5"/>
    <w:rsid w:val="0034234F"/>
    <w:rsid w:val="0034550E"/>
    <w:rsid w:val="0035024E"/>
    <w:rsid w:val="003504F7"/>
    <w:rsid w:val="00351907"/>
    <w:rsid w:val="00351A8E"/>
    <w:rsid w:val="00352ADB"/>
    <w:rsid w:val="00354EE8"/>
    <w:rsid w:val="00355F62"/>
    <w:rsid w:val="00357A7E"/>
    <w:rsid w:val="0036026D"/>
    <w:rsid w:val="00360C16"/>
    <w:rsid w:val="003617EC"/>
    <w:rsid w:val="00366109"/>
    <w:rsid w:val="00366590"/>
    <w:rsid w:val="00367116"/>
    <w:rsid w:val="0037052D"/>
    <w:rsid w:val="00372E0F"/>
    <w:rsid w:val="00372EAE"/>
    <w:rsid w:val="00373481"/>
    <w:rsid w:val="00373E0E"/>
    <w:rsid w:val="003741AB"/>
    <w:rsid w:val="00374507"/>
    <w:rsid w:val="00375D91"/>
    <w:rsid w:val="00375F90"/>
    <w:rsid w:val="00376422"/>
    <w:rsid w:val="00376CF0"/>
    <w:rsid w:val="00377585"/>
    <w:rsid w:val="0037775D"/>
    <w:rsid w:val="00381415"/>
    <w:rsid w:val="00381B5D"/>
    <w:rsid w:val="00382919"/>
    <w:rsid w:val="003830E7"/>
    <w:rsid w:val="0038396B"/>
    <w:rsid w:val="00384109"/>
    <w:rsid w:val="00384853"/>
    <w:rsid w:val="003857DE"/>
    <w:rsid w:val="00385C96"/>
    <w:rsid w:val="00385D56"/>
    <w:rsid w:val="00387741"/>
    <w:rsid w:val="00387870"/>
    <w:rsid w:val="003920DE"/>
    <w:rsid w:val="00392DC7"/>
    <w:rsid w:val="00393CBC"/>
    <w:rsid w:val="003954E2"/>
    <w:rsid w:val="00395B2E"/>
    <w:rsid w:val="00395CDC"/>
    <w:rsid w:val="0039653C"/>
    <w:rsid w:val="00396B9C"/>
    <w:rsid w:val="0039725A"/>
    <w:rsid w:val="00397484"/>
    <w:rsid w:val="00397ECA"/>
    <w:rsid w:val="003A095A"/>
    <w:rsid w:val="003A0B75"/>
    <w:rsid w:val="003A1B68"/>
    <w:rsid w:val="003A2062"/>
    <w:rsid w:val="003A2445"/>
    <w:rsid w:val="003A2AEF"/>
    <w:rsid w:val="003A2D9D"/>
    <w:rsid w:val="003A38D2"/>
    <w:rsid w:val="003A4010"/>
    <w:rsid w:val="003A6839"/>
    <w:rsid w:val="003A7B7E"/>
    <w:rsid w:val="003B0973"/>
    <w:rsid w:val="003B0B76"/>
    <w:rsid w:val="003B0BF0"/>
    <w:rsid w:val="003B201D"/>
    <w:rsid w:val="003B273F"/>
    <w:rsid w:val="003B465D"/>
    <w:rsid w:val="003B4813"/>
    <w:rsid w:val="003B4D6E"/>
    <w:rsid w:val="003B57BD"/>
    <w:rsid w:val="003B592B"/>
    <w:rsid w:val="003B5BC2"/>
    <w:rsid w:val="003B5F51"/>
    <w:rsid w:val="003B611A"/>
    <w:rsid w:val="003B70C3"/>
    <w:rsid w:val="003B791D"/>
    <w:rsid w:val="003C061B"/>
    <w:rsid w:val="003C09C6"/>
    <w:rsid w:val="003C09E3"/>
    <w:rsid w:val="003C28C7"/>
    <w:rsid w:val="003C2ABF"/>
    <w:rsid w:val="003C3AF6"/>
    <w:rsid w:val="003C604E"/>
    <w:rsid w:val="003C66DA"/>
    <w:rsid w:val="003C6AC2"/>
    <w:rsid w:val="003C722F"/>
    <w:rsid w:val="003C7964"/>
    <w:rsid w:val="003D0818"/>
    <w:rsid w:val="003D2F35"/>
    <w:rsid w:val="003D3A02"/>
    <w:rsid w:val="003D4224"/>
    <w:rsid w:val="003D6230"/>
    <w:rsid w:val="003D6D6D"/>
    <w:rsid w:val="003D6EE6"/>
    <w:rsid w:val="003D7A91"/>
    <w:rsid w:val="003E13B3"/>
    <w:rsid w:val="003E24D5"/>
    <w:rsid w:val="003E288C"/>
    <w:rsid w:val="003E2D84"/>
    <w:rsid w:val="003E328D"/>
    <w:rsid w:val="003E4C1D"/>
    <w:rsid w:val="003E5C35"/>
    <w:rsid w:val="003E61F4"/>
    <w:rsid w:val="003E745C"/>
    <w:rsid w:val="003E7959"/>
    <w:rsid w:val="003E7B0C"/>
    <w:rsid w:val="003E7B40"/>
    <w:rsid w:val="003E7F55"/>
    <w:rsid w:val="003F15D4"/>
    <w:rsid w:val="003F2F33"/>
    <w:rsid w:val="003F3AE8"/>
    <w:rsid w:val="003F40FA"/>
    <w:rsid w:val="003F6C5E"/>
    <w:rsid w:val="003F7E5A"/>
    <w:rsid w:val="0040185B"/>
    <w:rsid w:val="00401AE4"/>
    <w:rsid w:val="00402DD5"/>
    <w:rsid w:val="004030D7"/>
    <w:rsid w:val="00403420"/>
    <w:rsid w:val="00404972"/>
    <w:rsid w:val="00404B5D"/>
    <w:rsid w:val="004063AE"/>
    <w:rsid w:val="0040783D"/>
    <w:rsid w:val="004102A1"/>
    <w:rsid w:val="00410BA5"/>
    <w:rsid w:val="00411E46"/>
    <w:rsid w:val="004137DB"/>
    <w:rsid w:val="00414686"/>
    <w:rsid w:val="004147CE"/>
    <w:rsid w:val="00415CE2"/>
    <w:rsid w:val="00416394"/>
    <w:rsid w:val="004164BD"/>
    <w:rsid w:val="0041675E"/>
    <w:rsid w:val="00417FCD"/>
    <w:rsid w:val="00420942"/>
    <w:rsid w:val="004215AA"/>
    <w:rsid w:val="00421EB7"/>
    <w:rsid w:val="00422D0A"/>
    <w:rsid w:val="004233BD"/>
    <w:rsid w:val="004247DF"/>
    <w:rsid w:val="00425B7E"/>
    <w:rsid w:val="00426A09"/>
    <w:rsid w:val="004303AD"/>
    <w:rsid w:val="00433D4E"/>
    <w:rsid w:val="00433E3C"/>
    <w:rsid w:val="00434A8A"/>
    <w:rsid w:val="00436667"/>
    <w:rsid w:val="00436767"/>
    <w:rsid w:val="00437374"/>
    <w:rsid w:val="00441360"/>
    <w:rsid w:val="004420AC"/>
    <w:rsid w:val="00443C61"/>
    <w:rsid w:val="0044507A"/>
    <w:rsid w:val="00445750"/>
    <w:rsid w:val="00445964"/>
    <w:rsid w:val="0044614E"/>
    <w:rsid w:val="0044659E"/>
    <w:rsid w:val="00446993"/>
    <w:rsid w:val="00446E22"/>
    <w:rsid w:val="00447DDA"/>
    <w:rsid w:val="00447E97"/>
    <w:rsid w:val="0045184B"/>
    <w:rsid w:val="00451D42"/>
    <w:rsid w:val="004528DD"/>
    <w:rsid w:val="004537EE"/>
    <w:rsid w:val="00455A61"/>
    <w:rsid w:val="00457513"/>
    <w:rsid w:val="0046275D"/>
    <w:rsid w:val="00466B6C"/>
    <w:rsid w:val="00470DF9"/>
    <w:rsid w:val="00471B20"/>
    <w:rsid w:val="004721F6"/>
    <w:rsid w:val="0047373A"/>
    <w:rsid w:val="00473BB8"/>
    <w:rsid w:val="00473D9D"/>
    <w:rsid w:val="0047559C"/>
    <w:rsid w:val="00475763"/>
    <w:rsid w:val="00475C66"/>
    <w:rsid w:val="00480180"/>
    <w:rsid w:val="00480EA4"/>
    <w:rsid w:val="004810B2"/>
    <w:rsid w:val="0048540D"/>
    <w:rsid w:val="00490A01"/>
    <w:rsid w:val="0049186A"/>
    <w:rsid w:val="00491E68"/>
    <w:rsid w:val="004926DC"/>
    <w:rsid w:val="004941C4"/>
    <w:rsid w:val="004955E3"/>
    <w:rsid w:val="004956A3"/>
    <w:rsid w:val="004966DA"/>
    <w:rsid w:val="004A07E6"/>
    <w:rsid w:val="004A275B"/>
    <w:rsid w:val="004A2A77"/>
    <w:rsid w:val="004A3CEF"/>
    <w:rsid w:val="004A43DE"/>
    <w:rsid w:val="004A55B2"/>
    <w:rsid w:val="004A6169"/>
    <w:rsid w:val="004A6176"/>
    <w:rsid w:val="004A6E6D"/>
    <w:rsid w:val="004A72F6"/>
    <w:rsid w:val="004A741B"/>
    <w:rsid w:val="004B0B57"/>
    <w:rsid w:val="004B0BA1"/>
    <w:rsid w:val="004B3F42"/>
    <w:rsid w:val="004B4190"/>
    <w:rsid w:val="004B47C8"/>
    <w:rsid w:val="004B6199"/>
    <w:rsid w:val="004B7288"/>
    <w:rsid w:val="004C051B"/>
    <w:rsid w:val="004C1026"/>
    <w:rsid w:val="004C1BB8"/>
    <w:rsid w:val="004C1DC8"/>
    <w:rsid w:val="004C2183"/>
    <w:rsid w:val="004C33B1"/>
    <w:rsid w:val="004C3C36"/>
    <w:rsid w:val="004C4A0D"/>
    <w:rsid w:val="004C55F8"/>
    <w:rsid w:val="004C5F00"/>
    <w:rsid w:val="004C60C7"/>
    <w:rsid w:val="004C696F"/>
    <w:rsid w:val="004C79AD"/>
    <w:rsid w:val="004D1AA4"/>
    <w:rsid w:val="004D2576"/>
    <w:rsid w:val="004D273A"/>
    <w:rsid w:val="004D35AA"/>
    <w:rsid w:val="004D36D4"/>
    <w:rsid w:val="004D3829"/>
    <w:rsid w:val="004D3C5B"/>
    <w:rsid w:val="004D3C6C"/>
    <w:rsid w:val="004D45DD"/>
    <w:rsid w:val="004D4747"/>
    <w:rsid w:val="004D477E"/>
    <w:rsid w:val="004D55C6"/>
    <w:rsid w:val="004D5A27"/>
    <w:rsid w:val="004D6179"/>
    <w:rsid w:val="004D6C3B"/>
    <w:rsid w:val="004E0DF0"/>
    <w:rsid w:val="004E0F15"/>
    <w:rsid w:val="004E30D8"/>
    <w:rsid w:val="004E5C75"/>
    <w:rsid w:val="004E5E88"/>
    <w:rsid w:val="004F027E"/>
    <w:rsid w:val="004F2C37"/>
    <w:rsid w:val="004F2D42"/>
    <w:rsid w:val="004F4103"/>
    <w:rsid w:val="004F7AE3"/>
    <w:rsid w:val="00500916"/>
    <w:rsid w:val="005021DB"/>
    <w:rsid w:val="00502A8E"/>
    <w:rsid w:val="005036FF"/>
    <w:rsid w:val="00503982"/>
    <w:rsid w:val="005040D8"/>
    <w:rsid w:val="00505534"/>
    <w:rsid w:val="00505F1F"/>
    <w:rsid w:val="0050670A"/>
    <w:rsid w:val="0050780D"/>
    <w:rsid w:val="005078C5"/>
    <w:rsid w:val="005142DE"/>
    <w:rsid w:val="0051533C"/>
    <w:rsid w:val="005159CD"/>
    <w:rsid w:val="005170C4"/>
    <w:rsid w:val="005213BA"/>
    <w:rsid w:val="00522C00"/>
    <w:rsid w:val="00524281"/>
    <w:rsid w:val="00525096"/>
    <w:rsid w:val="005254B8"/>
    <w:rsid w:val="0052688F"/>
    <w:rsid w:val="00526B95"/>
    <w:rsid w:val="00526D7F"/>
    <w:rsid w:val="005278CD"/>
    <w:rsid w:val="005307CF"/>
    <w:rsid w:val="00530D23"/>
    <w:rsid w:val="00531262"/>
    <w:rsid w:val="00534228"/>
    <w:rsid w:val="005346FA"/>
    <w:rsid w:val="00534801"/>
    <w:rsid w:val="00535ABE"/>
    <w:rsid w:val="00536B4A"/>
    <w:rsid w:val="00536F5A"/>
    <w:rsid w:val="00540018"/>
    <w:rsid w:val="00540A29"/>
    <w:rsid w:val="00540C61"/>
    <w:rsid w:val="0054179A"/>
    <w:rsid w:val="00543202"/>
    <w:rsid w:val="00543B3A"/>
    <w:rsid w:val="00543B67"/>
    <w:rsid w:val="005441A9"/>
    <w:rsid w:val="00546DA5"/>
    <w:rsid w:val="00547199"/>
    <w:rsid w:val="005502EC"/>
    <w:rsid w:val="0055186B"/>
    <w:rsid w:val="00551E6C"/>
    <w:rsid w:val="00553075"/>
    <w:rsid w:val="00553090"/>
    <w:rsid w:val="00553111"/>
    <w:rsid w:val="0055398F"/>
    <w:rsid w:val="00553E26"/>
    <w:rsid w:val="005540E5"/>
    <w:rsid w:val="005542F6"/>
    <w:rsid w:val="005544C5"/>
    <w:rsid w:val="0055450B"/>
    <w:rsid w:val="00555488"/>
    <w:rsid w:val="00556881"/>
    <w:rsid w:val="00556CA7"/>
    <w:rsid w:val="005577E4"/>
    <w:rsid w:val="005611F5"/>
    <w:rsid w:val="00562E7A"/>
    <w:rsid w:val="00564B43"/>
    <w:rsid w:val="00567195"/>
    <w:rsid w:val="00567D29"/>
    <w:rsid w:val="00570FC2"/>
    <w:rsid w:val="00571F13"/>
    <w:rsid w:val="00572D3D"/>
    <w:rsid w:val="0057698A"/>
    <w:rsid w:val="00577855"/>
    <w:rsid w:val="00577FCE"/>
    <w:rsid w:val="005818F0"/>
    <w:rsid w:val="00581B49"/>
    <w:rsid w:val="00581B87"/>
    <w:rsid w:val="00581D0C"/>
    <w:rsid w:val="005839FA"/>
    <w:rsid w:val="00584667"/>
    <w:rsid w:val="00585995"/>
    <w:rsid w:val="00585A44"/>
    <w:rsid w:val="00585D49"/>
    <w:rsid w:val="00586CC2"/>
    <w:rsid w:val="00587D4B"/>
    <w:rsid w:val="005904D7"/>
    <w:rsid w:val="00590EDC"/>
    <w:rsid w:val="00591A42"/>
    <w:rsid w:val="005929F5"/>
    <w:rsid w:val="00593871"/>
    <w:rsid w:val="00595115"/>
    <w:rsid w:val="005951F1"/>
    <w:rsid w:val="00596EBD"/>
    <w:rsid w:val="00597358"/>
    <w:rsid w:val="0059773B"/>
    <w:rsid w:val="005A0D91"/>
    <w:rsid w:val="005A0E8B"/>
    <w:rsid w:val="005A1281"/>
    <w:rsid w:val="005A24BC"/>
    <w:rsid w:val="005A27F1"/>
    <w:rsid w:val="005A29FF"/>
    <w:rsid w:val="005A3563"/>
    <w:rsid w:val="005A3954"/>
    <w:rsid w:val="005A3A5E"/>
    <w:rsid w:val="005A570C"/>
    <w:rsid w:val="005A78C4"/>
    <w:rsid w:val="005A7997"/>
    <w:rsid w:val="005A7A70"/>
    <w:rsid w:val="005B2808"/>
    <w:rsid w:val="005B4D11"/>
    <w:rsid w:val="005B5203"/>
    <w:rsid w:val="005B73CB"/>
    <w:rsid w:val="005B7D93"/>
    <w:rsid w:val="005B7E50"/>
    <w:rsid w:val="005C14F7"/>
    <w:rsid w:val="005C2241"/>
    <w:rsid w:val="005C22A0"/>
    <w:rsid w:val="005C30A3"/>
    <w:rsid w:val="005C3572"/>
    <w:rsid w:val="005C4E5B"/>
    <w:rsid w:val="005C7DD2"/>
    <w:rsid w:val="005D0AA4"/>
    <w:rsid w:val="005D2591"/>
    <w:rsid w:val="005D34EA"/>
    <w:rsid w:val="005D3E37"/>
    <w:rsid w:val="005D45FC"/>
    <w:rsid w:val="005D4698"/>
    <w:rsid w:val="005D5450"/>
    <w:rsid w:val="005D5917"/>
    <w:rsid w:val="005D5AB3"/>
    <w:rsid w:val="005D6AB6"/>
    <w:rsid w:val="005D6CB8"/>
    <w:rsid w:val="005D7054"/>
    <w:rsid w:val="005E1640"/>
    <w:rsid w:val="005E1762"/>
    <w:rsid w:val="005E18AE"/>
    <w:rsid w:val="005E3469"/>
    <w:rsid w:val="005E3512"/>
    <w:rsid w:val="005E4489"/>
    <w:rsid w:val="005E4BB0"/>
    <w:rsid w:val="005E4C51"/>
    <w:rsid w:val="005E4FD8"/>
    <w:rsid w:val="005E5200"/>
    <w:rsid w:val="005E5A58"/>
    <w:rsid w:val="005E5CA1"/>
    <w:rsid w:val="005E5F69"/>
    <w:rsid w:val="005E6409"/>
    <w:rsid w:val="005E6C31"/>
    <w:rsid w:val="005F0E08"/>
    <w:rsid w:val="005F10B4"/>
    <w:rsid w:val="005F1B12"/>
    <w:rsid w:val="005F1E3E"/>
    <w:rsid w:val="005F21E3"/>
    <w:rsid w:val="005F29F8"/>
    <w:rsid w:val="005F2B9E"/>
    <w:rsid w:val="005F3BDF"/>
    <w:rsid w:val="005F3EC3"/>
    <w:rsid w:val="005F4161"/>
    <w:rsid w:val="005F5496"/>
    <w:rsid w:val="005F5FAD"/>
    <w:rsid w:val="005F609F"/>
    <w:rsid w:val="005F6724"/>
    <w:rsid w:val="005F7916"/>
    <w:rsid w:val="005F799E"/>
    <w:rsid w:val="005F7A3A"/>
    <w:rsid w:val="0060002E"/>
    <w:rsid w:val="00600257"/>
    <w:rsid w:val="00602625"/>
    <w:rsid w:val="00603700"/>
    <w:rsid w:val="00603C43"/>
    <w:rsid w:val="0060475C"/>
    <w:rsid w:val="006050F0"/>
    <w:rsid w:val="00605288"/>
    <w:rsid w:val="00605738"/>
    <w:rsid w:val="006057C7"/>
    <w:rsid w:val="0060713A"/>
    <w:rsid w:val="00607FAA"/>
    <w:rsid w:val="0061027C"/>
    <w:rsid w:val="00610348"/>
    <w:rsid w:val="006108EA"/>
    <w:rsid w:val="00610B70"/>
    <w:rsid w:val="00614AAE"/>
    <w:rsid w:val="006150EB"/>
    <w:rsid w:val="00616680"/>
    <w:rsid w:val="00616849"/>
    <w:rsid w:val="006171D3"/>
    <w:rsid w:val="0062150F"/>
    <w:rsid w:val="0062177B"/>
    <w:rsid w:val="00625844"/>
    <w:rsid w:val="006265BF"/>
    <w:rsid w:val="00626D33"/>
    <w:rsid w:val="00627CBE"/>
    <w:rsid w:val="00633515"/>
    <w:rsid w:val="00633799"/>
    <w:rsid w:val="00634170"/>
    <w:rsid w:val="00635A86"/>
    <w:rsid w:val="006365E1"/>
    <w:rsid w:val="00637A15"/>
    <w:rsid w:val="006402B1"/>
    <w:rsid w:val="00641072"/>
    <w:rsid w:val="00641178"/>
    <w:rsid w:val="00642AF1"/>
    <w:rsid w:val="006433C0"/>
    <w:rsid w:val="00643899"/>
    <w:rsid w:val="00643C97"/>
    <w:rsid w:val="00644435"/>
    <w:rsid w:val="00644ABD"/>
    <w:rsid w:val="00646FB4"/>
    <w:rsid w:val="00647EAF"/>
    <w:rsid w:val="0065006A"/>
    <w:rsid w:val="006514B5"/>
    <w:rsid w:val="00653C95"/>
    <w:rsid w:val="00654D77"/>
    <w:rsid w:val="00655E74"/>
    <w:rsid w:val="00657E7F"/>
    <w:rsid w:val="006607CB"/>
    <w:rsid w:val="0066258F"/>
    <w:rsid w:val="00662FD5"/>
    <w:rsid w:val="00663293"/>
    <w:rsid w:val="006646D8"/>
    <w:rsid w:val="00665026"/>
    <w:rsid w:val="00665BEE"/>
    <w:rsid w:val="00666A89"/>
    <w:rsid w:val="0066727F"/>
    <w:rsid w:val="00667FEE"/>
    <w:rsid w:val="00672F4D"/>
    <w:rsid w:val="0067415F"/>
    <w:rsid w:val="00675728"/>
    <w:rsid w:val="0067584E"/>
    <w:rsid w:val="00675BF1"/>
    <w:rsid w:val="00676A45"/>
    <w:rsid w:val="00682EF4"/>
    <w:rsid w:val="006832A9"/>
    <w:rsid w:val="006835A8"/>
    <w:rsid w:val="00685F8D"/>
    <w:rsid w:val="00686689"/>
    <w:rsid w:val="00687B94"/>
    <w:rsid w:val="0069168D"/>
    <w:rsid w:val="00692068"/>
    <w:rsid w:val="006924DE"/>
    <w:rsid w:val="0069295A"/>
    <w:rsid w:val="00693107"/>
    <w:rsid w:val="00693125"/>
    <w:rsid w:val="00695A04"/>
    <w:rsid w:val="00696EED"/>
    <w:rsid w:val="00697F1C"/>
    <w:rsid w:val="006A0990"/>
    <w:rsid w:val="006A1419"/>
    <w:rsid w:val="006A180F"/>
    <w:rsid w:val="006A3022"/>
    <w:rsid w:val="006A32B2"/>
    <w:rsid w:val="006A5EFE"/>
    <w:rsid w:val="006A669A"/>
    <w:rsid w:val="006A7D96"/>
    <w:rsid w:val="006B0EE7"/>
    <w:rsid w:val="006B20CC"/>
    <w:rsid w:val="006B2A67"/>
    <w:rsid w:val="006B3171"/>
    <w:rsid w:val="006B38FD"/>
    <w:rsid w:val="006B481A"/>
    <w:rsid w:val="006B4AE3"/>
    <w:rsid w:val="006B7804"/>
    <w:rsid w:val="006B79BD"/>
    <w:rsid w:val="006B7ABD"/>
    <w:rsid w:val="006B7E52"/>
    <w:rsid w:val="006C0491"/>
    <w:rsid w:val="006C1051"/>
    <w:rsid w:val="006C31AF"/>
    <w:rsid w:val="006C4062"/>
    <w:rsid w:val="006C7A9E"/>
    <w:rsid w:val="006D0CDF"/>
    <w:rsid w:val="006D22B2"/>
    <w:rsid w:val="006D27C7"/>
    <w:rsid w:val="006D4877"/>
    <w:rsid w:val="006D48B1"/>
    <w:rsid w:val="006D5BEF"/>
    <w:rsid w:val="006D6601"/>
    <w:rsid w:val="006D68A0"/>
    <w:rsid w:val="006D69C9"/>
    <w:rsid w:val="006D7BFB"/>
    <w:rsid w:val="006E0464"/>
    <w:rsid w:val="006E0523"/>
    <w:rsid w:val="006E104F"/>
    <w:rsid w:val="006E17BD"/>
    <w:rsid w:val="006E1BCB"/>
    <w:rsid w:val="006E1BE2"/>
    <w:rsid w:val="006E1E91"/>
    <w:rsid w:val="006E4604"/>
    <w:rsid w:val="006E66C7"/>
    <w:rsid w:val="006F1DDD"/>
    <w:rsid w:val="006F3992"/>
    <w:rsid w:val="006F41B1"/>
    <w:rsid w:val="006F6AF7"/>
    <w:rsid w:val="006F6B62"/>
    <w:rsid w:val="006F767B"/>
    <w:rsid w:val="00700353"/>
    <w:rsid w:val="00706686"/>
    <w:rsid w:val="007070A6"/>
    <w:rsid w:val="0070729F"/>
    <w:rsid w:val="00710673"/>
    <w:rsid w:val="00710964"/>
    <w:rsid w:val="00711394"/>
    <w:rsid w:val="00711E60"/>
    <w:rsid w:val="00712FC6"/>
    <w:rsid w:val="00713607"/>
    <w:rsid w:val="007138B5"/>
    <w:rsid w:val="00713B56"/>
    <w:rsid w:val="00713D6C"/>
    <w:rsid w:val="00715598"/>
    <w:rsid w:val="0071732A"/>
    <w:rsid w:val="00717500"/>
    <w:rsid w:val="00717BE7"/>
    <w:rsid w:val="007209D0"/>
    <w:rsid w:val="00722BE3"/>
    <w:rsid w:val="00724A5F"/>
    <w:rsid w:val="007279C1"/>
    <w:rsid w:val="00730C82"/>
    <w:rsid w:val="00731383"/>
    <w:rsid w:val="007326E9"/>
    <w:rsid w:val="0073290F"/>
    <w:rsid w:val="00733ACC"/>
    <w:rsid w:val="00733BFA"/>
    <w:rsid w:val="00734D90"/>
    <w:rsid w:val="00734EC0"/>
    <w:rsid w:val="00737C17"/>
    <w:rsid w:val="00740207"/>
    <w:rsid w:val="00740AD2"/>
    <w:rsid w:val="00740B10"/>
    <w:rsid w:val="00741394"/>
    <w:rsid w:val="00741D47"/>
    <w:rsid w:val="00743A34"/>
    <w:rsid w:val="00743BD7"/>
    <w:rsid w:val="00743F64"/>
    <w:rsid w:val="0074486E"/>
    <w:rsid w:val="00744D8A"/>
    <w:rsid w:val="00744E31"/>
    <w:rsid w:val="00745610"/>
    <w:rsid w:val="0074586B"/>
    <w:rsid w:val="00746041"/>
    <w:rsid w:val="00746842"/>
    <w:rsid w:val="007473E0"/>
    <w:rsid w:val="007476AF"/>
    <w:rsid w:val="0075011A"/>
    <w:rsid w:val="0075063B"/>
    <w:rsid w:val="007506AA"/>
    <w:rsid w:val="00751612"/>
    <w:rsid w:val="00751DE3"/>
    <w:rsid w:val="00751F82"/>
    <w:rsid w:val="0075290C"/>
    <w:rsid w:val="00752C2E"/>
    <w:rsid w:val="00752DCB"/>
    <w:rsid w:val="00753651"/>
    <w:rsid w:val="0075504C"/>
    <w:rsid w:val="0075595A"/>
    <w:rsid w:val="0075598F"/>
    <w:rsid w:val="00756177"/>
    <w:rsid w:val="00756548"/>
    <w:rsid w:val="00756CAD"/>
    <w:rsid w:val="00756DBE"/>
    <w:rsid w:val="00757A68"/>
    <w:rsid w:val="00757EE9"/>
    <w:rsid w:val="00760EE9"/>
    <w:rsid w:val="007611C5"/>
    <w:rsid w:val="007616CC"/>
    <w:rsid w:val="00761CB8"/>
    <w:rsid w:val="00762502"/>
    <w:rsid w:val="00764326"/>
    <w:rsid w:val="00764423"/>
    <w:rsid w:val="00764B2E"/>
    <w:rsid w:val="00766A5E"/>
    <w:rsid w:val="00767746"/>
    <w:rsid w:val="0077039F"/>
    <w:rsid w:val="00774200"/>
    <w:rsid w:val="00774388"/>
    <w:rsid w:val="00780D9A"/>
    <w:rsid w:val="0078278D"/>
    <w:rsid w:val="00782BA4"/>
    <w:rsid w:val="00786490"/>
    <w:rsid w:val="007872B4"/>
    <w:rsid w:val="007877EE"/>
    <w:rsid w:val="0078796B"/>
    <w:rsid w:val="00787A78"/>
    <w:rsid w:val="00787E82"/>
    <w:rsid w:val="00791517"/>
    <w:rsid w:val="007918B3"/>
    <w:rsid w:val="0079261B"/>
    <w:rsid w:val="00792906"/>
    <w:rsid w:val="00792E5F"/>
    <w:rsid w:val="0079360E"/>
    <w:rsid w:val="00793F87"/>
    <w:rsid w:val="00794271"/>
    <w:rsid w:val="007952AF"/>
    <w:rsid w:val="00795518"/>
    <w:rsid w:val="0079566E"/>
    <w:rsid w:val="00796CEF"/>
    <w:rsid w:val="00797015"/>
    <w:rsid w:val="007971E7"/>
    <w:rsid w:val="00797EE6"/>
    <w:rsid w:val="007A0402"/>
    <w:rsid w:val="007A07F2"/>
    <w:rsid w:val="007A1CA4"/>
    <w:rsid w:val="007A2009"/>
    <w:rsid w:val="007A2BE1"/>
    <w:rsid w:val="007A2F9E"/>
    <w:rsid w:val="007A3E1C"/>
    <w:rsid w:val="007A3ED8"/>
    <w:rsid w:val="007A3F0B"/>
    <w:rsid w:val="007A3FB3"/>
    <w:rsid w:val="007A5E04"/>
    <w:rsid w:val="007A676E"/>
    <w:rsid w:val="007A6B5C"/>
    <w:rsid w:val="007A7F2D"/>
    <w:rsid w:val="007B0F40"/>
    <w:rsid w:val="007B32FC"/>
    <w:rsid w:val="007B37F9"/>
    <w:rsid w:val="007B4153"/>
    <w:rsid w:val="007B5A1E"/>
    <w:rsid w:val="007B5F36"/>
    <w:rsid w:val="007B6138"/>
    <w:rsid w:val="007B676D"/>
    <w:rsid w:val="007B7FB3"/>
    <w:rsid w:val="007C058E"/>
    <w:rsid w:val="007C0BD2"/>
    <w:rsid w:val="007C13DB"/>
    <w:rsid w:val="007C1438"/>
    <w:rsid w:val="007C1EBC"/>
    <w:rsid w:val="007C2505"/>
    <w:rsid w:val="007C503C"/>
    <w:rsid w:val="007C52C8"/>
    <w:rsid w:val="007C5CCD"/>
    <w:rsid w:val="007C5D30"/>
    <w:rsid w:val="007C654D"/>
    <w:rsid w:val="007C6AB9"/>
    <w:rsid w:val="007C7059"/>
    <w:rsid w:val="007D1685"/>
    <w:rsid w:val="007D227F"/>
    <w:rsid w:val="007D38C2"/>
    <w:rsid w:val="007D3A2B"/>
    <w:rsid w:val="007D3BC1"/>
    <w:rsid w:val="007D446E"/>
    <w:rsid w:val="007D55F9"/>
    <w:rsid w:val="007D7435"/>
    <w:rsid w:val="007D766C"/>
    <w:rsid w:val="007D7A42"/>
    <w:rsid w:val="007E12D7"/>
    <w:rsid w:val="007E3419"/>
    <w:rsid w:val="007E4872"/>
    <w:rsid w:val="007E553C"/>
    <w:rsid w:val="007E593F"/>
    <w:rsid w:val="007E5AEF"/>
    <w:rsid w:val="007E6261"/>
    <w:rsid w:val="007E649F"/>
    <w:rsid w:val="007E698B"/>
    <w:rsid w:val="007F0476"/>
    <w:rsid w:val="007F2045"/>
    <w:rsid w:val="007F2E47"/>
    <w:rsid w:val="007F3503"/>
    <w:rsid w:val="007F6E2A"/>
    <w:rsid w:val="007F7D92"/>
    <w:rsid w:val="008007B6"/>
    <w:rsid w:val="00800DBA"/>
    <w:rsid w:val="00801797"/>
    <w:rsid w:val="00801BFA"/>
    <w:rsid w:val="00802600"/>
    <w:rsid w:val="00802BBB"/>
    <w:rsid w:val="0080494C"/>
    <w:rsid w:val="00804DFC"/>
    <w:rsid w:val="00807351"/>
    <w:rsid w:val="008106AF"/>
    <w:rsid w:val="00810F25"/>
    <w:rsid w:val="00811450"/>
    <w:rsid w:val="00811B77"/>
    <w:rsid w:val="0081229B"/>
    <w:rsid w:val="00812DF4"/>
    <w:rsid w:val="00812F06"/>
    <w:rsid w:val="00813CCE"/>
    <w:rsid w:val="00815336"/>
    <w:rsid w:val="0081561A"/>
    <w:rsid w:val="00815992"/>
    <w:rsid w:val="008172A1"/>
    <w:rsid w:val="008218D6"/>
    <w:rsid w:val="00821E18"/>
    <w:rsid w:val="008223E1"/>
    <w:rsid w:val="00822F85"/>
    <w:rsid w:val="00824A06"/>
    <w:rsid w:val="00824CD6"/>
    <w:rsid w:val="00827AB2"/>
    <w:rsid w:val="00830780"/>
    <w:rsid w:val="0083088A"/>
    <w:rsid w:val="00832616"/>
    <w:rsid w:val="00832C9A"/>
    <w:rsid w:val="00833071"/>
    <w:rsid w:val="008339C0"/>
    <w:rsid w:val="00833A20"/>
    <w:rsid w:val="00834035"/>
    <w:rsid w:val="0083509F"/>
    <w:rsid w:val="00836144"/>
    <w:rsid w:val="008366F7"/>
    <w:rsid w:val="008368E7"/>
    <w:rsid w:val="00836988"/>
    <w:rsid w:val="00840E84"/>
    <w:rsid w:val="0084131A"/>
    <w:rsid w:val="00841C65"/>
    <w:rsid w:val="00841CE7"/>
    <w:rsid w:val="00842029"/>
    <w:rsid w:val="008425B0"/>
    <w:rsid w:val="00843C2C"/>
    <w:rsid w:val="00843DA4"/>
    <w:rsid w:val="00843F0B"/>
    <w:rsid w:val="008454FE"/>
    <w:rsid w:val="00845973"/>
    <w:rsid w:val="00846467"/>
    <w:rsid w:val="00846922"/>
    <w:rsid w:val="00846FED"/>
    <w:rsid w:val="0084759F"/>
    <w:rsid w:val="00847A19"/>
    <w:rsid w:val="00847FF9"/>
    <w:rsid w:val="0085179D"/>
    <w:rsid w:val="00854282"/>
    <w:rsid w:val="00856FA6"/>
    <w:rsid w:val="00857F40"/>
    <w:rsid w:val="008604ED"/>
    <w:rsid w:val="008608E4"/>
    <w:rsid w:val="00860918"/>
    <w:rsid w:val="00860E69"/>
    <w:rsid w:val="00861E79"/>
    <w:rsid w:val="008623AB"/>
    <w:rsid w:val="00862463"/>
    <w:rsid w:val="008624F5"/>
    <w:rsid w:val="00862FC5"/>
    <w:rsid w:val="00863288"/>
    <w:rsid w:val="0086363F"/>
    <w:rsid w:val="008649D2"/>
    <w:rsid w:val="008712E1"/>
    <w:rsid w:val="0087186C"/>
    <w:rsid w:val="00871FFF"/>
    <w:rsid w:val="00872170"/>
    <w:rsid w:val="00872770"/>
    <w:rsid w:val="00872E4A"/>
    <w:rsid w:val="00873453"/>
    <w:rsid w:val="00875106"/>
    <w:rsid w:val="0087578B"/>
    <w:rsid w:val="008760D4"/>
    <w:rsid w:val="00877572"/>
    <w:rsid w:val="00877971"/>
    <w:rsid w:val="00880BFB"/>
    <w:rsid w:val="00880D11"/>
    <w:rsid w:val="008810A1"/>
    <w:rsid w:val="00881147"/>
    <w:rsid w:val="008818F9"/>
    <w:rsid w:val="00883043"/>
    <w:rsid w:val="0088335B"/>
    <w:rsid w:val="00885A5F"/>
    <w:rsid w:val="0088637D"/>
    <w:rsid w:val="008920AE"/>
    <w:rsid w:val="0089243B"/>
    <w:rsid w:val="00892BC1"/>
    <w:rsid w:val="00892D00"/>
    <w:rsid w:val="0089395B"/>
    <w:rsid w:val="00893E68"/>
    <w:rsid w:val="00893ECA"/>
    <w:rsid w:val="00894096"/>
    <w:rsid w:val="00895871"/>
    <w:rsid w:val="00896F94"/>
    <w:rsid w:val="008974BD"/>
    <w:rsid w:val="008A1A26"/>
    <w:rsid w:val="008A312A"/>
    <w:rsid w:val="008A35A2"/>
    <w:rsid w:val="008A3629"/>
    <w:rsid w:val="008A39A0"/>
    <w:rsid w:val="008A3A98"/>
    <w:rsid w:val="008A480B"/>
    <w:rsid w:val="008A4ECD"/>
    <w:rsid w:val="008A58CC"/>
    <w:rsid w:val="008A58ED"/>
    <w:rsid w:val="008B003E"/>
    <w:rsid w:val="008B0912"/>
    <w:rsid w:val="008B1BBB"/>
    <w:rsid w:val="008B2347"/>
    <w:rsid w:val="008B278E"/>
    <w:rsid w:val="008B2D15"/>
    <w:rsid w:val="008B4158"/>
    <w:rsid w:val="008B4585"/>
    <w:rsid w:val="008B4ECD"/>
    <w:rsid w:val="008B71F6"/>
    <w:rsid w:val="008C0018"/>
    <w:rsid w:val="008C0283"/>
    <w:rsid w:val="008C13D3"/>
    <w:rsid w:val="008C1DDF"/>
    <w:rsid w:val="008C2028"/>
    <w:rsid w:val="008C2537"/>
    <w:rsid w:val="008C2D57"/>
    <w:rsid w:val="008C2D99"/>
    <w:rsid w:val="008C392D"/>
    <w:rsid w:val="008C5870"/>
    <w:rsid w:val="008C62D8"/>
    <w:rsid w:val="008C62F2"/>
    <w:rsid w:val="008C76C9"/>
    <w:rsid w:val="008D143B"/>
    <w:rsid w:val="008D1A4C"/>
    <w:rsid w:val="008D1C57"/>
    <w:rsid w:val="008D283D"/>
    <w:rsid w:val="008D2B50"/>
    <w:rsid w:val="008D40D1"/>
    <w:rsid w:val="008D4981"/>
    <w:rsid w:val="008D71B3"/>
    <w:rsid w:val="008E0042"/>
    <w:rsid w:val="008E14AB"/>
    <w:rsid w:val="008E167E"/>
    <w:rsid w:val="008E29CB"/>
    <w:rsid w:val="008E366B"/>
    <w:rsid w:val="008E3964"/>
    <w:rsid w:val="008E3BD3"/>
    <w:rsid w:val="008E4212"/>
    <w:rsid w:val="008E5722"/>
    <w:rsid w:val="008E5896"/>
    <w:rsid w:val="008E6F0E"/>
    <w:rsid w:val="008E7257"/>
    <w:rsid w:val="008E7606"/>
    <w:rsid w:val="008F05AD"/>
    <w:rsid w:val="008F06C3"/>
    <w:rsid w:val="008F10D8"/>
    <w:rsid w:val="008F118E"/>
    <w:rsid w:val="008F3525"/>
    <w:rsid w:val="008F354A"/>
    <w:rsid w:val="008F3D63"/>
    <w:rsid w:val="008F52E1"/>
    <w:rsid w:val="008F55E9"/>
    <w:rsid w:val="008F57AD"/>
    <w:rsid w:val="008F5ECF"/>
    <w:rsid w:val="008F7154"/>
    <w:rsid w:val="008F7B6B"/>
    <w:rsid w:val="009005E1"/>
    <w:rsid w:val="009020CD"/>
    <w:rsid w:val="009025E6"/>
    <w:rsid w:val="00902B56"/>
    <w:rsid w:val="00902DAF"/>
    <w:rsid w:val="00903326"/>
    <w:rsid w:val="00903EE9"/>
    <w:rsid w:val="0090767B"/>
    <w:rsid w:val="00907DE8"/>
    <w:rsid w:val="00910552"/>
    <w:rsid w:val="00910F9E"/>
    <w:rsid w:val="0091105C"/>
    <w:rsid w:val="00911641"/>
    <w:rsid w:val="009120BA"/>
    <w:rsid w:val="00912F87"/>
    <w:rsid w:val="00913499"/>
    <w:rsid w:val="00913985"/>
    <w:rsid w:val="00913C58"/>
    <w:rsid w:val="00913D80"/>
    <w:rsid w:val="00914A66"/>
    <w:rsid w:val="009150FC"/>
    <w:rsid w:val="0091569C"/>
    <w:rsid w:val="00916262"/>
    <w:rsid w:val="0091683D"/>
    <w:rsid w:val="00916B7F"/>
    <w:rsid w:val="00917D2E"/>
    <w:rsid w:val="00917E78"/>
    <w:rsid w:val="0092039C"/>
    <w:rsid w:val="00920C3E"/>
    <w:rsid w:val="0092227C"/>
    <w:rsid w:val="00922B71"/>
    <w:rsid w:val="0092467D"/>
    <w:rsid w:val="00924CB9"/>
    <w:rsid w:val="009250A6"/>
    <w:rsid w:val="00925353"/>
    <w:rsid w:val="00925E14"/>
    <w:rsid w:val="00926282"/>
    <w:rsid w:val="009262B1"/>
    <w:rsid w:val="00930822"/>
    <w:rsid w:val="00932A9E"/>
    <w:rsid w:val="00933E27"/>
    <w:rsid w:val="00935B55"/>
    <w:rsid w:val="00935B98"/>
    <w:rsid w:val="00936DCE"/>
    <w:rsid w:val="009416FF"/>
    <w:rsid w:val="00941D2C"/>
    <w:rsid w:val="00941F12"/>
    <w:rsid w:val="00941FB5"/>
    <w:rsid w:val="00942315"/>
    <w:rsid w:val="00943DF1"/>
    <w:rsid w:val="009444DC"/>
    <w:rsid w:val="00945CC9"/>
    <w:rsid w:val="00946994"/>
    <w:rsid w:val="00950BF4"/>
    <w:rsid w:val="00951012"/>
    <w:rsid w:val="009516ED"/>
    <w:rsid w:val="0095205C"/>
    <w:rsid w:val="009538BD"/>
    <w:rsid w:val="00953A4C"/>
    <w:rsid w:val="00953BE6"/>
    <w:rsid w:val="009554FB"/>
    <w:rsid w:val="00955A71"/>
    <w:rsid w:val="0095663D"/>
    <w:rsid w:val="009568C6"/>
    <w:rsid w:val="00956926"/>
    <w:rsid w:val="00957D3F"/>
    <w:rsid w:val="009608DE"/>
    <w:rsid w:val="00963354"/>
    <w:rsid w:val="00964DF8"/>
    <w:rsid w:val="009656E1"/>
    <w:rsid w:val="00965F1C"/>
    <w:rsid w:val="009663F1"/>
    <w:rsid w:val="00966584"/>
    <w:rsid w:val="009665B3"/>
    <w:rsid w:val="009678E0"/>
    <w:rsid w:val="0097004F"/>
    <w:rsid w:val="00970057"/>
    <w:rsid w:val="0097176F"/>
    <w:rsid w:val="009724DF"/>
    <w:rsid w:val="009728A7"/>
    <w:rsid w:val="00972BD7"/>
    <w:rsid w:val="009734F9"/>
    <w:rsid w:val="00973504"/>
    <w:rsid w:val="00973BB9"/>
    <w:rsid w:val="00973C95"/>
    <w:rsid w:val="009765B6"/>
    <w:rsid w:val="0097732F"/>
    <w:rsid w:val="009816BE"/>
    <w:rsid w:val="0098261D"/>
    <w:rsid w:val="00983715"/>
    <w:rsid w:val="0098397A"/>
    <w:rsid w:val="0098421A"/>
    <w:rsid w:val="009842C5"/>
    <w:rsid w:val="00985295"/>
    <w:rsid w:val="00986523"/>
    <w:rsid w:val="00990A73"/>
    <w:rsid w:val="00991132"/>
    <w:rsid w:val="009911FD"/>
    <w:rsid w:val="0099135C"/>
    <w:rsid w:val="00991AEF"/>
    <w:rsid w:val="00992791"/>
    <w:rsid w:val="00992D2A"/>
    <w:rsid w:val="009930B1"/>
    <w:rsid w:val="00993886"/>
    <w:rsid w:val="00994AA3"/>
    <w:rsid w:val="009956C4"/>
    <w:rsid w:val="00996A0B"/>
    <w:rsid w:val="00997670"/>
    <w:rsid w:val="009A037E"/>
    <w:rsid w:val="009A28EB"/>
    <w:rsid w:val="009A2A65"/>
    <w:rsid w:val="009A3350"/>
    <w:rsid w:val="009A37C3"/>
    <w:rsid w:val="009A4B82"/>
    <w:rsid w:val="009A76B1"/>
    <w:rsid w:val="009B29E3"/>
    <w:rsid w:val="009B34C2"/>
    <w:rsid w:val="009B39AB"/>
    <w:rsid w:val="009B40FE"/>
    <w:rsid w:val="009B4381"/>
    <w:rsid w:val="009B4C07"/>
    <w:rsid w:val="009B4EDA"/>
    <w:rsid w:val="009B5ABE"/>
    <w:rsid w:val="009B6621"/>
    <w:rsid w:val="009B66BD"/>
    <w:rsid w:val="009B7B43"/>
    <w:rsid w:val="009C0491"/>
    <w:rsid w:val="009C2294"/>
    <w:rsid w:val="009C230A"/>
    <w:rsid w:val="009C2317"/>
    <w:rsid w:val="009C25B6"/>
    <w:rsid w:val="009C299E"/>
    <w:rsid w:val="009C2D89"/>
    <w:rsid w:val="009C457A"/>
    <w:rsid w:val="009C7E4E"/>
    <w:rsid w:val="009D1038"/>
    <w:rsid w:val="009D17F3"/>
    <w:rsid w:val="009D1D2E"/>
    <w:rsid w:val="009D4635"/>
    <w:rsid w:val="009D5A0C"/>
    <w:rsid w:val="009D5BDF"/>
    <w:rsid w:val="009D5FB5"/>
    <w:rsid w:val="009D60DE"/>
    <w:rsid w:val="009D67E4"/>
    <w:rsid w:val="009D7836"/>
    <w:rsid w:val="009D7B7C"/>
    <w:rsid w:val="009D7BA5"/>
    <w:rsid w:val="009D7D51"/>
    <w:rsid w:val="009E0538"/>
    <w:rsid w:val="009E2EBA"/>
    <w:rsid w:val="009E3638"/>
    <w:rsid w:val="009E45E4"/>
    <w:rsid w:val="009E4A55"/>
    <w:rsid w:val="009E6276"/>
    <w:rsid w:val="009E78CD"/>
    <w:rsid w:val="009F2972"/>
    <w:rsid w:val="009F35D4"/>
    <w:rsid w:val="009F366B"/>
    <w:rsid w:val="009F3A5E"/>
    <w:rsid w:val="009F4207"/>
    <w:rsid w:val="009F448B"/>
    <w:rsid w:val="009F48FC"/>
    <w:rsid w:val="009F5A29"/>
    <w:rsid w:val="009F5CE1"/>
    <w:rsid w:val="009F6501"/>
    <w:rsid w:val="009F661E"/>
    <w:rsid w:val="009F763F"/>
    <w:rsid w:val="00A00267"/>
    <w:rsid w:val="00A00BC1"/>
    <w:rsid w:val="00A0160C"/>
    <w:rsid w:val="00A024AC"/>
    <w:rsid w:val="00A027B6"/>
    <w:rsid w:val="00A0357A"/>
    <w:rsid w:val="00A04468"/>
    <w:rsid w:val="00A07471"/>
    <w:rsid w:val="00A11203"/>
    <w:rsid w:val="00A11574"/>
    <w:rsid w:val="00A1230D"/>
    <w:rsid w:val="00A1254D"/>
    <w:rsid w:val="00A12969"/>
    <w:rsid w:val="00A14E46"/>
    <w:rsid w:val="00A15579"/>
    <w:rsid w:val="00A15BDB"/>
    <w:rsid w:val="00A16248"/>
    <w:rsid w:val="00A16EE3"/>
    <w:rsid w:val="00A1737E"/>
    <w:rsid w:val="00A212B6"/>
    <w:rsid w:val="00A216F4"/>
    <w:rsid w:val="00A228A6"/>
    <w:rsid w:val="00A22BE1"/>
    <w:rsid w:val="00A2521A"/>
    <w:rsid w:val="00A254C4"/>
    <w:rsid w:val="00A26609"/>
    <w:rsid w:val="00A26657"/>
    <w:rsid w:val="00A272AF"/>
    <w:rsid w:val="00A27EC9"/>
    <w:rsid w:val="00A32A2C"/>
    <w:rsid w:val="00A35569"/>
    <w:rsid w:val="00A3600D"/>
    <w:rsid w:val="00A36796"/>
    <w:rsid w:val="00A3767D"/>
    <w:rsid w:val="00A37CCB"/>
    <w:rsid w:val="00A4162C"/>
    <w:rsid w:val="00A41FB5"/>
    <w:rsid w:val="00A422C9"/>
    <w:rsid w:val="00A42312"/>
    <w:rsid w:val="00A42397"/>
    <w:rsid w:val="00A442BE"/>
    <w:rsid w:val="00A442DE"/>
    <w:rsid w:val="00A455F4"/>
    <w:rsid w:val="00A45E25"/>
    <w:rsid w:val="00A467A9"/>
    <w:rsid w:val="00A4692D"/>
    <w:rsid w:val="00A5053F"/>
    <w:rsid w:val="00A50C4A"/>
    <w:rsid w:val="00A511A4"/>
    <w:rsid w:val="00A51F8B"/>
    <w:rsid w:val="00A5258D"/>
    <w:rsid w:val="00A53EEC"/>
    <w:rsid w:val="00A5426C"/>
    <w:rsid w:val="00A54C37"/>
    <w:rsid w:val="00A55B1A"/>
    <w:rsid w:val="00A563FB"/>
    <w:rsid w:val="00A574E3"/>
    <w:rsid w:val="00A57E1C"/>
    <w:rsid w:val="00A614D4"/>
    <w:rsid w:val="00A63B08"/>
    <w:rsid w:val="00A66895"/>
    <w:rsid w:val="00A6781E"/>
    <w:rsid w:val="00A7027A"/>
    <w:rsid w:val="00A71122"/>
    <w:rsid w:val="00A7177F"/>
    <w:rsid w:val="00A71DE1"/>
    <w:rsid w:val="00A72CAA"/>
    <w:rsid w:val="00A7358C"/>
    <w:rsid w:val="00A74720"/>
    <w:rsid w:val="00A75528"/>
    <w:rsid w:val="00A75789"/>
    <w:rsid w:val="00A7612E"/>
    <w:rsid w:val="00A77944"/>
    <w:rsid w:val="00A8289E"/>
    <w:rsid w:val="00A83582"/>
    <w:rsid w:val="00A84320"/>
    <w:rsid w:val="00A84E2A"/>
    <w:rsid w:val="00A85AA3"/>
    <w:rsid w:val="00A91100"/>
    <w:rsid w:val="00A925F5"/>
    <w:rsid w:val="00A94610"/>
    <w:rsid w:val="00A94C29"/>
    <w:rsid w:val="00A95770"/>
    <w:rsid w:val="00A96FA2"/>
    <w:rsid w:val="00A979A7"/>
    <w:rsid w:val="00A97E46"/>
    <w:rsid w:val="00A97EF2"/>
    <w:rsid w:val="00AA0060"/>
    <w:rsid w:val="00AA133E"/>
    <w:rsid w:val="00AA28C5"/>
    <w:rsid w:val="00AA488F"/>
    <w:rsid w:val="00AA4C8A"/>
    <w:rsid w:val="00AA65A9"/>
    <w:rsid w:val="00AB1030"/>
    <w:rsid w:val="00AB34CE"/>
    <w:rsid w:val="00AB38BC"/>
    <w:rsid w:val="00AB3E2D"/>
    <w:rsid w:val="00AB56BA"/>
    <w:rsid w:val="00AB590C"/>
    <w:rsid w:val="00AB5EF7"/>
    <w:rsid w:val="00AB60B0"/>
    <w:rsid w:val="00AB6218"/>
    <w:rsid w:val="00AB668B"/>
    <w:rsid w:val="00AB6FCF"/>
    <w:rsid w:val="00AB7418"/>
    <w:rsid w:val="00AC107B"/>
    <w:rsid w:val="00AC1156"/>
    <w:rsid w:val="00AC11BC"/>
    <w:rsid w:val="00AC1AFC"/>
    <w:rsid w:val="00AC25B2"/>
    <w:rsid w:val="00AC29C1"/>
    <w:rsid w:val="00AC3641"/>
    <w:rsid w:val="00AC37C5"/>
    <w:rsid w:val="00AC40E8"/>
    <w:rsid w:val="00AC433A"/>
    <w:rsid w:val="00AC5567"/>
    <w:rsid w:val="00AC76D8"/>
    <w:rsid w:val="00AD092E"/>
    <w:rsid w:val="00AD2500"/>
    <w:rsid w:val="00AD3005"/>
    <w:rsid w:val="00AD369E"/>
    <w:rsid w:val="00AD464C"/>
    <w:rsid w:val="00AD49A6"/>
    <w:rsid w:val="00AD5202"/>
    <w:rsid w:val="00AD5B00"/>
    <w:rsid w:val="00AD5E05"/>
    <w:rsid w:val="00AD5F2A"/>
    <w:rsid w:val="00AD685B"/>
    <w:rsid w:val="00AD7A72"/>
    <w:rsid w:val="00AE014A"/>
    <w:rsid w:val="00AE05C7"/>
    <w:rsid w:val="00AE161D"/>
    <w:rsid w:val="00AE1985"/>
    <w:rsid w:val="00AE4FAB"/>
    <w:rsid w:val="00AE5598"/>
    <w:rsid w:val="00AE7B5B"/>
    <w:rsid w:val="00AF1559"/>
    <w:rsid w:val="00AF1E35"/>
    <w:rsid w:val="00AF1F0B"/>
    <w:rsid w:val="00AF2155"/>
    <w:rsid w:val="00AF223E"/>
    <w:rsid w:val="00AF2B68"/>
    <w:rsid w:val="00AF3CBB"/>
    <w:rsid w:val="00AF498E"/>
    <w:rsid w:val="00AF59BA"/>
    <w:rsid w:val="00AF5BDD"/>
    <w:rsid w:val="00AF61BD"/>
    <w:rsid w:val="00AF6D82"/>
    <w:rsid w:val="00B003F9"/>
    <w:rsid w:val="00B0271B"/>
    <w:rsid w:val="00B03116"/>
    <w:rsid w:val="00B032E7"/>
    <w:rsid w:val="00B0423B"/>
    <w:rsid w:val="00B04646"/>
    <w:rsid w:val="00B05982"/>
    <w:rsid w:val="00B05B67"/>
    <w:rsid w:val="00B06A36"/>
    <w:rsid w:val="00B07094"/>
    <w:rsid w:val="00B104FF"/>
    <w:rsid w:val="00B10F34"/>
    <w:rsid w:val="00B117C5"/>
    <w:rsid w:val="00B1268E"/>
    <w:rsid w:val="00B13648"/>
    <w:rsid w:val="00B147E0"/>
    <w:rsid w:val="00B1489F"/>
    <w:rsid w:val="00B15A9F"/>
    <w:rsid w:val="00B15EE8"/>
    <w:rsid w:val="00B16765"/>
    <w:rsid w:val="00B175CB"/>
    <w:rsid w:val="00B17A37"/>
    <w:rsid w:val="00B205D9"/>
    <w:rsid w:val="00B2063C"/>
    <w:rsid w:val="00B20B48"/>
    <w:rsid w:val="00B21C4E"/>
    <w:rsid w:val="00B21EA1"/>
    <w:rsid w:val="00B2248A"/>
    <w:rsid w:val="00B22597"/>
    <w:rsid w:val="00B226B7"/>
    <w:rsid w:val="00B23078"/>
    <w:rsid w:val="00B235BD"/>
    <w:rsid w:val="00B23A34"/>
    <w:rsid w:val="00B23EDE"/>
    <w:rsid w:val="00B24933"/>
    <w:rsid w:val="00B258E9"/>
    <w:rsid w:val="00B25F79"/>
    <w:rsid w:val="00B27A91"/>
    <w:rsid w:val="00B3037D"/>
    <w:rsid w:val="00B31A11"/>
    <w:rsid w:val="00B31ECF"/>
    <w:rsid w:val="00B32E32"/>
    <w:rsid w:val="00B35176"/>
    <w:rsid w:val="00B36E44"/>
    <w:rsid w:val="00B3713B"/>
    <w:rsid w:val="00B37308"/>
    <w:rsid w:val="00B4014F"/>
    <w:rsid w:val="00B4021A"/>
    <w:rsid w:val="00B415D7"/>
    <w:rsid w:val="00B43F21"/>
    <w:rsid w:val="00B463EF"/>
    <w:rsid w:val="00B50BDB"/>
    <w:rsid w:val="00B51232"/>
    <w:rsid w:val="00B51D22"/>
    <w:rsid w:val="00B525CA"/>
    <w:rsid w:val="00B56740"/>
    <w:rsid w:val="00B56EA8"/>
    <w:rsid w:val="00B572BA"/>
    <w:rsid w:val="00B5740A"/>
    <w:rsid w:val="00B60584"/>
    <w:rsid w:val="00B60DE6"/>
    <w:rsid w:val="00B60E23"/>
    <w:rsid w:val="00B6192D"/>
    <w:rsid w:val="00B61EB6"/>
    <w:rsid w:val="00B62226"/>
    <w:rsid w:val="00B62A90"/>
    <w:rsid w:val="00B6436B"/>
    <w:rsid w:val="00B65469"/>
    <w:rsid w:val="00B65E0E"/>
    <w:rsid w:val="00B67241"/>
    <w:rsid w:val="00B70815"/>
    <w:rsid w:val="00B70DCA"/>
    <w:rsid w:val="00B71525"/>
    <w:rsid w:val="00B72C15"/>
    <w:rsid w:val="00B72C57"/>
    <w:rsid w:val="00B73CF1"/>
    <w:rsid w:val="00B744C5"/>
    <w:rsid w:val="00B7516A"/>
    <w:rsid w:val="00B763F9"/>
    <w:rsid w:val="00B77876"/>
    <w:rsid w:val="00B801CE"/>
    <w:rsid w:val="00B804DF"/>
    <w:rsid w:val="00B81882"/>
    <w:rsid w:val="00B82C2D"/>
    <w:rsid w:val="00B83608"/>
    <w:rsid w:val="00B83BA6"/>
    <w:rsid w:val="00B83E2F"/>
    <w:rsid w:val="00B83F38"/>
    <w:rsid w:val="00B85226"/>
    <w:rsid w:val="00B857AD"/>
    <w:rsid w:val="00B85B38"/>
    <w:rsid w:val="00B8667C"/>
    <w:rsid w:val="00B86822"/>
    <w:rsid w:val="00B869A0"/>
    <w:rsid w:val="00B86DBB"/>
    <w:rsid w:val="00B87C64"/>
    <w:rsid w:val="00B9106B"/>
    <w:rsid w:val="00B92101"/>
    <w:rsid w:val="00B92B07"/>
    <w:rsid w:val="00B92DE9"/>
    <w:rsid w:val="00B976CF"/>
    <w:rsid w:val="00B97BAD"/>
    <w:rsid w:val="00BA04DA"/>
    <w:rsid w:val="00BA18AF"/>
    <w:rsid w:val="00BA1FDC"/>
    <w:rsid w:val="00BA2859"/>
    <w:rsid w:val="00BA3245"/>
    <w:rsid w:val="00BA3A83"/>
    <w:rsid w:val="00BA4243"/>
    <w:rsid w:val="00BA5716"/>
    <w:rsid w:val="00BA61E3"/>
    <w:rsid w:val="00BA6A97"/>
    <w:rsid w:val="00BA7119"/>
    <w:rsid w:val="00BA79DA"/>
    <w:rsid w:val="00BA7A56"/>
    <w:rsid w:val="00BB28EA"/>
    <w:rsid w:val="00BB2DAA"/>
    <w:rsid w:val="00BB3275"/>
    <w:rsid w:val="00BB3305"/>
    <w:rsid w:val="00BB39B7"/>
    <w:rsid w:val="00BB3F8B"/>
    <w:rsid w:val="00BB6053"/>
    <w:rsid w:val="00BB61BF"/>
    <w:rsid w:val="00BB7C54"/>
    <w:rsid w:val="00BB7F08"/>
    <w:rsid w:val="00BC175A"/>
    <w:rsid w:val="00BC2007"/>
    <w:rsid w:val="00BC2025"/>
    <w:rsid w:val="00BC31FC"/>
    <w:rsid w:val="00BC366F"/>
    <w:rsid w:val="00BC3D58"/>
    <w:rsid w:val="00BC4AF5"/>
    <w:rsid w:val="00BC4DBE"/>
    <w:rsid w:val="00BD0E45"/>
    <w:rsid w:val="00BD22EC"/>
    <w:rsid w:val="00BD2304"/>
    <w:rsid w:val="00BD4D43"/>
    <w:rsid w:val="00BD5109"/>
    <w:rsid w:val="00BD5401"/>
    <w:rsid w:val="00BD6001"/>
    <w:rsid w:val="00BD63FD"/>
    <w:rsid w:val="00BD6F29"/>
    <w:rsid w:val="00BD77D4"/>
    <w:rsid w:val="00BD7FE5"/>
    <w:rsid w:val="00BE2911"/>
    <w:rsid w:val="00BE2953"/>
    <w:rsid w:val="00BE308B"/>
    <w:rsid w:val="00BE4050"/>
    <w:rsid w:val="00BE4393"/>
    <w:rsid w:val="00BE488A"/>
    <w:rsid w:val="00BE65FC"/>
    <w:rsid w:val="00BF1847"/>
    <w:rsid w:val="00BF2547"/>
    <w:rsid w:val="00BF36DA"/>
    <w:rsid w:val="00BF379C"/>
    <w:rsid w:val="00BF5329"/>
    <w:rsid w:val="00BF580C"/>
    <w:rsid w:val="00BF66D1"/>
    <w:rsid w:val="00BF68FB"/>
    <w:rsid w:val="00C005E4"/>
    <w:rsid w:val="00C010F4"/>
    <w:rsid w:val="00C0161E"/>
    <w:rsid w:val="00C03F66"/>
    <w:rsid w:val="00C04625"/>
    <w:rsid w:val="00C05537"/>
    <w:rsid w:val="00C067CC"/>
    <w:rsid w:val="00C067D4"/>
    <w:rsid w:val="00C07011"/>
    <w:rsid w:val="00C07EA6"/>
    <w:rsid w:val="00C11D5E"/>
    <w:rsid w:val="00C12887"/>
    <w:rsid w:val="00C1383C"/>
    <w:rsid w:val="00C138B5"/>
    <w:rsid w:val="00C13F0D"/>
    <w:rsid w:val="00C1621B"/>
    <w:rsid w:val="00C165D1"/>
    <w:rsid w:val="00C21172"/>
    <w:rsid w:val="00C2162A"/>
    <w:rsid w:val="00C219AB"/>
    <w:rsid w:val="00C22076"/>
    <w:rsid w:val="00C22D6B"/>
    <w:rsid w:val="00C234A9"/>
    <w:rsid w:val="00C270AD"/>
    <w:rsid w:val="00C30F8F"/>
    <w:rsid w:val="00C312C2"/>
    <w:rsid w:val="00C3259D"/>
    <w:rsid w:val="00C34456"/>
    <w:rsid w:val="00C364D1"/>
    <w:rsid w:val="00C36F37"/>
    <w:rsid w:val="00C41222"/>
    <w:rsid w:val="00C43121"/>
    <w:rsid w:val="00C456EF"/>
    <w:rsid w:val="00C45DFF"/>
    <w:rsid w:val="00C45F2C"/>
    <w:rsid w:val="00C46E2E"/>
    <w:rsid w:val="00C50D56"/>
    <w:rsid w:val="00C517F3"/>
    <w:rsid w:val="00C5186C"/>
    <w:rsid w:val="00C52A53"/>
    <w:rsid w:val="00C5416C"/>
    <w:rsid w:val="00C54796"/>
    <w:rsid w:val="00C55838"/>
    <w:rsid w:val="00C56BEE"/>
    <w:rsid w:val="00C5701B"/>
    <w:rsid w:val="00C5786D"/>
    <w:rsid w:val="00C6159D"/>
    <w:rsid w:val="00C626BF"/>
    <w:rsid w:val="00C632A3"/>
    <w:rsid w:val="00C63568"/>
    <w:rsid w:val="00C6395B"/>
    <w:rsid w:val="00C63E85"/>
    <w:rsid w:val="00C646EA"/>
    <w:rsid w:val="00C64F4E"/>
    <w:rsid w:val="00C654E8"/>
    <w:rsid w:val="00C708E7"/>
    <w:rsid w:val="00C718E9"/>
    <w:rsid w:val="00C72195"/>
    <w:rsid w:val="00C73398"/>
    <w:rsid w:val="00C73E50"/>
    <w:rsid w:val="00C74848"/>
    <w:rsid w:val="00C751FB"/>
    <w:rsid w:val="00C75D2D"/>
    <w:rsid w:val="00C77D4C"/>
    <w:rsid w:val="00C77D9E"/>
    <w:rsid w:val="00C81144"/>
    <w:rsid w:val="00C81FEE"/>
    <w:rsid w:val="00C83E61"/>
    <w:rsid w:val="00C85A74"/>
    <w:rsid w:val="00C87463"/>
    <w:rsid w:val="00C87BC9"/>
    <w:rsid w:val="00C90DBB"/>
    <w:rsid w:val="00C90E5E"/>
    <w:rsid w:val="00C90FC9"/>
    <w:rsid w:val="00C9200A"/>
    <w:rsid w:val="00C938B0"/>
    <w:rsid w:val="00C939B2"/>
    <w:rsid w:val="00C9467F"/>
    <w:rsid w:val="00C95B07"/>
    <w:rsid w:val="00C95CA9"/>
    <w:rsid w:val="00C976A2"/>
    <w:rsid w:val="00CA06B0"/>
    <w:rsid w:val="00CA08DF"/>
    <w:rsid w:val="00CA0F7E"/>
    <w:rsid w:val="00CA165A"/>
    <w:rsid w:val="00CA29A3"/>
    <w:rsid w:val="00CA37FA"/>
    <w:rsid w:val="00CA4BBF"/>
    <w:rsid w:val="00CA66FD"/>
    <w:rsid w:val="00CA700F"/>
    <w:rsid w:val="00CA7D2F"/>
    <w:rsid w:val="00CB148D"/>
    <w:rsid w:val="00CB1AA6"/>
    <w:rsid w:val="00CB232B"/>
    <w:rsid w:val="00CB35E4"/>
    <w:rsid w:val="00CB50CF"/>
    <w:rsid w:val="00CB561A"/>
    <w:rsid w:val="00CB599F"/>
    <w:rsid w:val="00CB5AA5"/>
    <w:rsid w:val="00CC01F3"/>
    <w:rsid w:val="00CC05D5"/>
    <w:rsid w:val="00CC0F47"/>
    <w:rsid w:val="00CC4322"/>
    <w:rsid w:val="00CC5473"/>
    <w:rsid w:val="00CC6498"/>
    <w:rsid w:val="00CC6D06"/>
    <w:rsid w:val="00CC6D70"/>
    <w:rsid w:val="00CC6DF1"/>
    <w:rsid w:val="00CC6EDA"/>
    <w:rsid w:val="00CC75B8"/>
    <w:rsid w:val="00CD00C8"/>
    <w:rsid w:val="00CD1D64"/>
    <w:rsid w:val="00CD2066"/>
    <w:rsid w:val="00CD208C"/>
    <w:rsid w:val="00CD23D1"/>
    <w:rsid w:val="00CD32AF"/>
    <w:rsid w:val="00CD34DE"/>
    <w:rsid w:val="00CD5611"/>
    <w:rsid w:val="00CD583F"/>
    <w:rsid w:val="00CD59DF"/>
    <w:rsid w:val="00CD5FC0"/>
    <w:rsid w:val="00CD7015"/>
    <w:rsid w:val="00CD70AA"/>
    <w:rsid w:val="00CE0286"/>
    <w:rsid w:val="00CE13A6"/>
    <w:rsid w:val="00CE2AF0"/>
    <w:rsid w:val="00CE3741"/>
    <w:rsid w:val="00CE485E"/>
    <w:rsid w:val="00CE4DC1"/>
    <w:rsid w:val="00CE4E1B"/>
    <w:rsid w:val="00CE5D74"/>
    <w:rsid w:val="00CE654D"/>
    <w:rsid w:val="00CE7BDF"/>
    <w:rsid w:val="00CE7E91"/>
    <w:rsid w:val="00CF136B"/>
    <w:rsid w:val="00CF1C1B"/>
    <w:rsid w:val="00CF53DA"/>
    <w:rsid w:val="00CF55D2"/>
    <w:rsid w:val="00CF59C4"/>
    <w:rsid w:val="00CF5D4A"/>
    <w:rsid w:val="00CF66CA"/>
    <w:rsid w:val="00CF6A35"/>
    <w:rsid w:val="00CF717F"/>
    <w:rsid w:val="00D00453"/>
    <w:rsid w:val="00D01A67"/>
    <w:rsid w:val="00D020C6"/>
    <w:rsid w:val="00D022E3"/>
    <w:rsid w:val="00D024F5"/>
    <w:rsid w:val="00D03A20"/>
    <w:rsid w:val="00D03B23"/>
    <w:rsid w:val="00D0467B"/>
    <w:rsid w:val="00D073C5"/>
    <w:rsid w:val="00D07BB4"/>
    <w:rsid w:val="00D07F2A"/>
    <w:rsid w:val="00D12843"/>
    <w:rsid w:val="00D13CC8"/>
    <w:rsid w:val="00D15CB6"/>
    <w:rsid w:val="00D15EA4"/>
    <w:rsid w:val="00D20E7D"/>
    <w:rsid w:val="00D228BB"/>
    <w:rsid w:val="00D247C3"/>
    <w:rsid w:val="00D24C65"/>
    <w:rsid w:val="00D24C7A"/>
    <w:rsid w:val="00D24EA9"/>
    <w:rsid w:val="00D24EFD"/>
    <w:rsid w:val="00D25958"/>
    <w:rsid w:val="00D32E9E"/>
    <w:rsid w:val="00D349C3"/>
    <w:rsid w:val="00D34E4B"/>
    <w:rsid w:val="00D353C4"/>
    <w:rsid w:val="00D364CF"/>
    <w:rsid w:val="00D36673"/>
    <w:rsid w:val="00D36F45"/>
    <w:rsid w:val="00D379EA"/>
    <w:rsid w:val="00D413A5"/>
    <w:rsid w:val="00D419BE"/>
    <w:rsid w:val="00D41CC6"/>
    <w:rsid w:val="00D435F2"/>
    <w:rsid w:val="00D43CE4"/>
    <w:rsid w:val="00D4672B"/>
    <w:rsid w:val="00D46840"/>
    <w:rsid w:val="00D51617"/>
    <w:rsid w:val="00D51CC3"/>
    <w:rsid w:val="00D54555"/>
    <w:rsid w:val="00D55289"/>
    <w:rsid w:val="00D566D1"/>
    <w:rsid w:val="00D60716"/>
    <w:rsid w:val="00D61175"/>
    <w:rsid w:val="00D61FF2"/>
    <w:rsid w:val="00D628A5"/>
    <w:rsid w:val="00D62CCE"/>
    <w:rsid w:val="00D63689"/>
    <w:rsid w:val="00D63F3C"/>
    <w:rsid w:val="00D642F1"/>
    <w:rsid w:val="00D67681"/>
    <w:rsid w:val="00D6792A"/>
    <w:rsid w:val="00D67F16"/>
    <w:rsid w:val="00D709BD"/>
    <w:rsid w:val="00D7253F"/>
    <w:rsid w:val="00D72CED"/>
    <w:rsid w:val="00D732F8"/>
    <w:rsid w:val="00D7488D"/>
    <w:rsid w:val="00D75839"/>
    <w:rsid w:val="00D7638E"/>
    <w:rsid w:val="00D806F6"/>
    <w:rsid w:val="00D8118C"/>
    <w:rsid w:val="00D82A60"/>
    <w:rsid w:val="00D83194"/>
    <w:rsid w:val="00D83C82"/>
    <w:rsid w:val="00D84C7C"/>
    <w:rsid w:val="00D85993"/>
    <w:rsid w:val="00D8608C"/>
    <w:rsid w:val="00D863EB"/>
    <w:rsid w:val="00D86F42"/>
    <w:rsid w:val="00D878E6"/>
    <w:rsid w:val="00D9019F"/>
    <w:rsid w:val="00D9134E"/>
    <w:rsid w:val="00D92850"/>
    <w:rsid w:val="00D92E5E"/>
    <w:rsid w:val="00D94478"/>
    <w:rsid w:val="00D96C35"/>
    <w:rsid w:val="00D96F05"/>
    <w:rsid w:val="00D974A2"/>
    <w:rsid w:val="00DA0539"/>
    <w:rsid w:val="00DA17A4"/>
    <w:rsid w:val="00DA2700"/>
    <w:rsid w:val="00DA2E9F"/>
    <w:rsid w:val="00DA3275"/>
    <w:rsid w:val="00DA4590"/>
    <w:rsid w:val="00DA4AB4"/>
    <w:rsid w:val="00DA5B47"/>
    <w:rsid w:val="00DB10C9"/>
    <w:rsid w:val="00DB25DF"/>
    <w:rsid w:val="00DB2CFE"/>
    <w:rsid w:val="00DB37B5"/>
    <w:rsid w:val="00DB3DD8"/>
    <w:rsid w:val="00DB408B"/>
    <w:rsid w:val="00DB482C"/>
    <w:rsid w:val="00DB4D25"/>
    <w:rsid w:val="00DB4DEB"/>
    <w:rsid w:val="00DB57DA"/>
    <w:rsid w:val="00DB6826"/>
    <w:rsid w:val="00DB68B6"/>
    <w:rsid w:val="00DB6A27"/>
    <w:rsid w:val="00DB7F76"/>
    <w:rsid w:val="00DC165D"/>
    <w:rsid w:val="00DC1DF6"/>
    <w:rsid w:val="00DC41A4"/>
    <w:rsid w:val="00DC44A1"/>
    <w:rsid w:val="00DC5621"/>
    <w:rsid w:val="00DC5F3E"/>
    <w:rsid w:val="00DC61AF"/>
    <w:rsid w:val="00DC6C8F"/>
    <w:rsid w:val="00DC71EA"/>
    <w:rsid w:val="00DC7F49"/>
    <w:rsid w:val="00DD2D0A"/>
    <w:rsid w:val="00DD47FE"/>
    <w:rsid w:val="00DD4A30"/>
    <w:rsid w:val="00DD4E1D"/>
    <w:rsid w:val="00DD53A4"/>
    <w:rsid w:val="00DD5E35"/>
    <w:rsid w:val="00DD63BC"/>
    <w:rsid w:val="00DD7AB4"/>
    <w:rsid w:val="00DE121B"/>
    <w:rsid w:val="00DE1285"/>
    <w:rsid w:val="00DE16FC"/>
    <w:rsid w:val="00DE1C89"/>
    <w:rsid w:val="00DE2316"/>
    <w:rsid w:val="00DE2A20"/>
    <w:rsid w:val="00DE30C2"/>
    <w:rsid w:val="00DE371D"/>
    <w:rsid w:val="00DE390E"/>
    <w:rsid w:val="00DE5367"/>
    <w:rsid w:val="00DE5447"/>
    <w:rsid w:val="00DE54C6"/>
    <w:rsid w:val="00DE6700"/>
    <w:rsid w:val="00DE68D7"/>
    <w:rsid w:val="00DE6CE0"/>
    <w:rsid w:val="00DF05E0"/>
    <w:rsid w:val="00DF1782"/>
    <w:rsid w:val="00DF1EF0"/>
    <w:rsid w:val="00DF1F3A"/>
    <w:rsid w:val="00DF2A73"/>
    <w:rsid w:val="00DF456A"/>
    <w:rsid w:val="00DF4ADE"/>
    <w:rsid w:val="00DF4B8A"/>
    <w:rsid w:val="00DF4D91"/>
    <w:rsid w:val="00DF5152"/>
    <w:rsid w:val="00DF59D4"/>
    <w:rsid w:val="00DF7164"/>
    <w:rsid w:val="00DF7811"/>
    <w:rsid w:val="00E00A2D"/>
    <w:rsid w:val="00E016A4"/>
    <w:rsid w:val="00E019CE"/>
    <w:rsid w:val="00E01DF7"/>
    <w:rsid w:val="00E02898"/>
    <w:rsid w:val="00E02AE8"/>
    <w:rsid w:val="00E0389F"/>
    <w:rsid w:val="00E046F5"/>
    <w:rsid w:val="00E06604"/>
    <w:rsid w:val="00E06A05"/>
    <w:rsid w:val="00E06C67"/>
    <w:rsid w:val="00E0709F"/>
    <w:rsid w:val="00E07793"/>
    <w:rsid w:val="00E077A9"/>
    <w:rsid w:val="00E07FED"/>
    <w:rsid w:val="00E101B7"/>
    <w:rsid w:val="00E119E2"/>
    <w:rsid w:val="00E12392"/>
    <w:rsid w:val="00E1255C"/>
    <w:rsid w:val="00E13534"/>
    <w:rsid w:val="00E13813"/>
    <w:rsid w:val="00E15F9B"/>
    <w:rsid w:val="00E16481"/>
    <w:rsid w:val="00E21A06"/>
    <w:rsid w:val="00E22E65"/>
    <w:rsid w:val="00E24B85"/>
    <w:rsid w:val="00E2586F"/>
    <w:rsid w:val="00E27121"/>
    <w:rsid w:val="00E27270"/>
    <w:rsid w:val="00E2787B"/>
    <w:rsid w:val="00E30148"/>
    <w:rsid w:val="00E306C7"/>
    <w:rsid w:val="00E30777"/>
    <w:rsid w:val="00E31ECE"/>
    <w:rsid w:val="00E32566"/>
    <w:rsid w:val="00E32C06"/>
    <w:rsid w:val="00E33BAC"/>
    <w:rsid w:val="00E367EB"/>
    <w:rsid w:val="00E37931"/>
    <w:rsid w:val="00E41309"/>
    <w:rsid w:val="00E4140F"/>
    <w:rsid w:val="00E4278A"/>
    <w:rsid w:val="00E429BF"/>
    <w:rsid w:val="00E45026"/>
    <w:rsid w:val="00E461B2"/>
    <w:rsid w:val="00E4670B"/>
    <w:rsid w:val="00E46A8A"/>
    <w:rsid w:val="00E46CDF"/>
    <w:rsid w:val="00E47B56"/>
    <w:rsid w:val="00E512CB"/>
    <w:rsid w:val="00E5144D"/>
    <w:rsid w:val="00E51DD9"/>
    <w:rsid w:val="00E522E7"/>
    <w:rsid w:val="00E52AFC"/>
    <w:rsid w:val="00E535AB"/>
    <w:rsid w:val="00E54FDB"/>
    <w:rsid w:val="00E55F82"/>
    <w:rsid w:val="00E56354"/>
    <w:rsid w:val="00E56364"/>
    <w:rsid w:val="00E56419"/>
    <w:rsid w:val="00E56B21"/>
    <w:rsid w:val="00E57227"/>
    <w:rsid w:val="00E60920"/>
    <w:rsid w:val="00E609EA"/>
    <w:rsid w:val="00E658E1"/>
    <w:rsid w:val="00E66626"/>
    <w:rsid w:val="00E66C63"/>
    <w:rsid w:val="00E7380E"/>
    <w:rsid w:val="00E73A6E"/>
    <w:rsid w:val="00E74AA4"/>
    <w:rsid w:val="00E81750"/>
    <w:rsid w:val="00E83471"/>
    <w:rsid w:val="00E83B67"/>
    <w:rsid w:val="00E87941"/>
    <w:rsid w:val="00E87A2A"/>
    <w:rsid w:val="00E87C13"/>
    <w:rsid w:val="00E916AA"/>
    <w:rsid w:val="00E9217A"/>
    <w:rsid w:val="00E92CFB"/>
    <w:rsid w:val="00E95A0E"/>
    <w:rsid w:val="00EA0AAB"/>
    <w:rsid w:val="00EA185C"/>
    <w:rsid w:val="00EA19F3"/>
    <w:rsid w:val="00EA5121"/>
    <w:rsid w:val="00EA5945"/>
    <w:rsid w:val="00EA6CF6"/>
    <w:rsid w:val="00EA741E"/>
    <w:rsid w:val="00EA7EE1"/>
    <w:rsid w:val="00EB1474"/>
    <w:rsid w:val="00EB1C0A"/>
    <w:rsid w:val="00EB1E5C"/>
    <w:rsid w:val="00EB4B2E"/>
    <w:rsid w:val="00EB576E"/>
    <w:rsid w:val="00EB70D7"/>
    <w:rsid w:val="00EB747A"/>
    <w:rsid w:val="00EB7669"/>
    <w:rsid w:val="00EB77DA"/>
    <w:rsid w:val="00EC0BA7"/>
    <w:rsid w:val="00EC1403"/>
    <w:rsid w:val="00EC2E10"/>
    <w:rsid w:val="00EC3143"/>
    <w:rsid w:val="00EC5036"/>
    <w:rsid w:val="00EC5D8F"/>
    <w:rsid w:val="00EC6965"/>
    <w:rsid w:val="00EC6AF1"/>
    <w:rsid w:val="00EC6DBD"/>
    <w:rsid w:val="00EC7BCF"/>
    <w:rsid w:val="00ED13B7"/>
    <w:rsid w:val="00ED1CC3"/>
    <w:rsid w:val="00ED21FC"/>
    <w:rsid w:val="00ED3937"/>
    <w:rsid w:val="00ED3E4E"/>
    <w:rsid w:val="00ED48FC"/>
    <w:rsid w:val="00EE11A3"/>
    <w:rsid w:val="00EE26B5"/>
    <w:rsid w:val="00EE6232"/>
    <w:rsid w:val="00EE6B3E"/>
    <w:rsid w:val="00EE70CE"/>
    <w:rsid w:val="00EE733B"/>
    <w:rsid w:val="00EF030B"/>
    <w:rsid w:val="00EF0344"/>
    <w:rsid w:val="00EF16C4"/>
    <w:rsid w:val="00EF278B"/>
    <w:rsid w:val="00EF2CFC"/>
    <w:rsid w:val="00EF4035"/>
    <w:rsid w:val="00EF448D"/>
    <w:rsid w:val="00EF5514"/>
    <w:rsid w:val="00EF5EF2"/>
    <w:rsid w:val="00EF608A"/>
    <w:rsid w:val="00EF76DE"/>
    <w:rsid w:val="00EF7EEE"/>
    <w:rsid w:val="00F00914"/>
    <w:rsid w:val="00F01954"/>
    <w:rsid w:val="00F01B10"/>
    <w:rsid w:val="00F022A5"/>
    <w:rsid w:val="00F030C7"/>
    <w:rsid w:val="00F033E6"/>
    <w:rsid w:val="00F06223"/>
    <w:rsid w:val="00F10385"/>
    <w:rsid w:val="00F10F80"/>
    <w:rsid w:val="00F11CA8"/>
    <w:rsid w:val="00F12547"/>
    <w:rsid w:val="00F16698"/>
    <w:rsid w:val="00F16EE4"/>
    <w:rsid w:val="00F17A85"/>
    <w:rsid w:val="00F20453"/>
    <w:rsid w:val="00F20E82"/>
    <w:rsid w:val="00F221B5"/>
    <w:rsid w:val="00F237D7"/>
    <w:rsid w:val="00F25A76"/>
    <w:rsid w:val="00F278E9"/>
    <w:rsid w:val="00F325FC"/>
    <w:rsid w:val="00F34A27"/>
    <w:rsid w:val="00F34F0D"/>
    <w:rsid w:val="00F35F43"/>
    <w:rsid w:val="00F3751B"/>
    <w:rsid w:val="00F37D64"/>
    <w:rsid w:val="00F44C3E"/>
    <w:rsid w:val="00F46A24"/>
    <w:rsid w:val="00F47E17"/>
    <w:rsid w:val="00F508B7"/>
    <w:rsid w:val="00F50A86"/>
    <w:rsid w:val="00F52437"/>
    <w:rsid w:val="00F5401D"/>
    <w:rsid w:val="00F55AC6"/>
    <w:rsid w:val="00F56C2E"/>
    <w:rsid w:val="00F60F4E"/>
    <w:rsid w:val="00F62569"/>
    <w:rsid w:val="00F62737"/>
    <w:rsid w:val="00F630A0"/>
    <w:rsid w:val="00F66989"/>
    <w:rsid w:val="00F66F7F"/>
    <w:rsid w:val="00F67376"/>
    <w:rsid w:val="00F67547"/>
    <w:rsid w:val="00F676C4"/>
    <w:rsid w:val="00F67763"/>
    <w:rsid w:val="00F67B7C"/>
    <w:rsid w:val="00F7113E"/>
    <w:rsid w:val="00F71186"/>
    <w:rsid w:val="00F713C8"/>
    <w:rsid w:val="00F71E50"/>
    <w:rsid w:val="00F72A1A"/>
    <w:rsid w:val="00F76813"/>
    <w:rsid w:val="00F768B4"/>
    <w:rsid w:val="00F773AB"/>
    <w:rsid w:val="00F8031F"/>
    <w:rsid w:val="00F817A4"/>
    <w:rsid w:val="00F81BB9"/>
    <w:rsid w:val="00F82C3E"/>
    <w:rsid w:val="00F82C6A"/>
    <w:rsid w:val="00F82FB5"/>
    <w:rsid w:val="00F8480D"/>
    <w:rsid w:val="00F8778D"/>
    <w:rsid w:val="00F87F0C"/>
    <w:rsid w:val="00F92E78"/>
    <w:rsid w:val="00F93102"/>
    <w:rsid w:val="00F93EEB"/>
    <w:rsid w:val="00F94627"/>
    <w:rsid w:val="00F967D0"/>
    <w:rsid w:val="00F969E5"/>
    <w:rsid w:val="00FA050E"/>
    <w:rsid w:val="00FA0558"/>
    <w:rsid w:val="00FA07D7"/>
    <w:rsid w:val="00FA0B16"/>
    <w:rsid w:val="00FA13B5"/>
    <w:rsid w:val="00FA211B"/>
    <w:rsid w:val="00FA2BDD"/>
    <w:rsid w:val="00FA2CC0"/>
    <w:rsid w:val="00FA2F4E"/>
    <w:rsid w:val="00FA3C5B"/>
    <w:rsid w:val="00FA3C9C"/>
    <w:rsid w:val="00FA415A"/>
    <w:rsid w:val="00FA61BB"/>
    <w:rsid w:val="00FA6484"/>
    <w:rsid w:val="00FA7C94"/>
    <w:rsid w:val="00FB0192"/>
    <w:rsid w:val="00FB062E"/>
    <w:rsid w:val="00FB07A4"/>
    <w:rsid w:val="00FB3960"/>
    <w:rsid w:val="00FB77B2"/>
    <w:rsid w:val="00FC6A47"/>
    <w:rsid w:val="00FC6B2D"/>
    <w:rsid w:val="00FD0257"/>
    <w:rsid w:val="00FD2812"/>
    <w:rsid w:val="00FD364B"/>
    <w:rsid w:val="00FD3E42"/>
    <w:rsid w:val="00FE0C4E"/>
    <w:rsid w:val="00FE1130"/>
    <w:rsid w:val="00FE12E8"/>
    <w:rsid w:val="00FE1CEA"/>
    <w:rsid w:val="00FE331A"/>
    <w:rsid w:val="00FE4EE2"/>
    <w:rsid w:val="00FE5E78"/>
    <w:rsid w:val="00FE5E90"/>
    <w:rsid w:val="00FE6270"/>
    <w:rsid w:val="00FE76BC"/>
    <w:rsid w:val="00FF068C"/>
    <w:rsid w:val="00FF1BD9"/>
    <w:rsid w:val="00FF1DED"/>
    <w:rsid w:val="00FF5D37"/>
    <w:rsid w:val="00FF5E7E"/>
    <w:rsid w:val="00FF6A14"/>
    <w:rsid w:val="00FF6FB8"/>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49DE"/>
  <w15:chartTrackingRefBased/>
  <w15:docId w15:val="{6B1FC799-291E-4547-A39B-9F7A1235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030"/>
    <w:pPr>
      <w:ind w:left="720"/>
      <w:contextualSpacing/>
    </w:pPr>
  </w:style>
  <w:style w:type="paragraph" w:styleId="Header">
    <w:name w:val="header"/>
    <w:basedOn w:val="Normal"/>
    <w:link w:val="HeaderChar"/>
    <w:uiPriority w:val="99"/>
    <w:unhideWhenUsed/>
    <w:rsid w:val="00796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CEF"/>
  </w:style>
  <w:style w:type="paragraph" w:styleId="Footer">
    <w:name w:val="footer"/>
    <w:basedOn w:val="Normal"/>
    <w:link w:val="FooterChar"/>
    <w:uiPriority w:val="99"/>
    <w:unhideWhenUsed/>
    <w:rsid w:val="00796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CEF"/>
  </w:style>
  <w:style w:type="paragraph" w:styleId="FootnoteText">
    <w:name w:val="footnote text"/>
    <w:basedOn w:val="Normal"/>
    <w:link w:val="FootnoteTextChar"/>
    <w:uiPriority w:val="99"/>
    <w:semiHidden/>
    <w:unhideWhenUsed/>
    <w:rsid w:val="006A3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3022"/>
    <w:rPr>
      <w:sz w:val="20"/>
      <w:szCs w:val="20"/>
    </w:rPr>
  </w:style>
  <w:style w:type="character" w:styleId="FootnoteReference">
    <w:name w:val="footnote reference"/>
    <w:basedOn w:val="DefaultParagraphFont"/>
    <w:uiPriority w:val="99"/>
    <w:semiHidden/>
    <w:unhideWhenUsed/>
    <w:rsid w:val="006A3022"/>
    <w:rPr>
      <w:vertAlign w:val="superscript"/>
    </w:rPr>
  </w:style>
  <w:style w:type="paragraph" w:customStyle="1" w:styleId="Predefinito">
    <w:name w:val="Predefinito"/>
    <w:rsid w:val="007A7F2D"/>
    <w:pPr>
      <w:widowControl w:val="0"/>
      <w:autoSpaceDE w:val="0"/>
      <w:autoSpaceDN w:val="0"/>
      <w:adjustRightInd w:val="0"/>
      <w:spacing w:after="0" w:line="240" w:lineRule="auto"/>
    </w:pPr>
    <w:rPr>
      <w:rFonts w:ascii="Times New Roman"/>
      <w:sz w:val="24"/>
      <w:szCs w:val="24"/>
      <w:lang w:val="it-IT" w:eastAsia="zh-CN" w:bidi="hi-IN"/>
    </w:rPr>
  </w:style>
  <w:style w:type="paragraph" w:customStyle="1" w:styleId="Corpotesto">
    <w:name w:val="Corpo testo"/>
    <w:basedOn w:val="Predefinito"/>
    <w:uiPriority w:val="99"/>
    <w:rsid w:val="00917D2E"/>
    <w:pPr>
      <w:spacing w:after="120"/>
    </w:pPr>
    <w:rPr>
      <w:lang w:bidi="ar-SA"/>
    </w:rPr>
  </w:style>
  <w:style w:type="character" w:styleId="CommentReference">
    <w:name w:val="annotation reference"/>
    <w:basedOn w:val="DefaultParagraphFont"/>
    <w:uiPriority w:val="99"/>
    <w:semiHidden/>
    <w:unhideWhenUsed/>
    <w:rsid w:val="00081C9A"/>
    <w:rPr>
      <w:sz w:val="16"/>
      <w:szCs w:val="16"/>
    </w:rPr>
  </w:style>
  <w:style w:type="paragraph" w:styleId="CommentText">
    <w:name w:val="annotation text"/>
    <w:basedOn w:val="Normal"/>
    <w:link w:val="CommentTextChar"/>
    <w:uiPriority w:val="99"/>
    <w:unhideWhenUsed/>
    <w:rsid w:val="00081C9A"/>
    <w:pPr>
      <w:spacing w:line="240" w:lineRule="auto"/>
    </w:pPr>
    <w:rPr>
      <w:sz w:val="20"/>
      <w:szCs w:val="20"/>
    </w:rPr>
  </w:style>
  <w:style w:type="character" w:customStyle="1" w:styleId="CommentTextChar">
    <w:name w:val="Comment Text Char"/>
    <w:basedOn w:val="DefaultParagraphFont"/>
    <w:link w:val="CommentText"/>
    <w:uiPriority w:val="99"/>
    <w:rsid w:val="00081C9A"/>
    <w:rPr>
      <w:sz w:val="20"/>
      <w:szCs w:val="20"/>
    </w:rPr>
  </w:style>
  <w:style w:type="paragraph" w:styleId="CommentSubject">
    <w:name w:val="annotation subject"/>
    <w:basedOn w:val="CommentText"/>
    <w:next w:val="CommentText"/>
    <w:link w:val="CommentSubjectChar"/>
    <w:uiPriority w:val="99"/>
    <w:semiHidden/>
    <w:unhideWhenUsed/>
    <w:rsid w:val="00081C9A"/>
    <w:rPr>
      <w:b/>
      <w:bCs/>
    </w:rPr>
  </w:style>
  <w:style w:type="character" w:customStyle="1" w:styleId="CommentSubjectChar">
    <w:name w:val="Comment Subject Char"/>
    <w:basedOn w:val="CommentTextChar"/>
    <w:link w:val="CommentSubject"/>
    <w:uiPriority w:val="99"/>
    <w:semiHidden/>
    <w:rsid w:val="00081C9A"/>
    <w:rPr>
      <w:b/>
      <w:bCs/>
      <w:sz w:val="20"/>
      <w:szCs w:val="20"/>
    </w:rPr>
  </w:style>
  <w:style w:type="paragraph" w:styleId="BalloonText">
    <w:name w:val="Balloon Text"/>
    <w:basedOn w:val="Normal"/>
    <w:link w:val="BalloonTextChar"/>
    <w:uiPriority w:val="99"/>
    <w:semiHidden/>
    <w:unhideWhenUsed/>
    <w:rsid w:val="0008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C9A"/>
    <w:rPr>
      <w:rFonts w:ascii="Segoe UI" w:hAnsi="Segoe UI" w:cs="Segoe UI"/>
      <w:sz w:val="18"/>
      <w:szCs w:val="18"/>
    </w:rPr>
  </w:style>
  <w:style w:type="character" w:styleId="LineNumber">
    <w:name w:val="line number"/>
    <w:basedOn w:val="DefaultParagraphFont"/>
    <w:uiPriority w:val="99"/>
    <w:semiHidden/>
    <w:unhideWhenUsed/>
    <w:rsid w:val="005F5496"/>
  </w:style>
  <w:style w:type="paragraph" w:styleId="Revision">
    <w:name w:val="Revision"/>
    <w:hidden/>
    <w:uiPriority w:val="99"/>
    <w:semiHidden/>
    <w:rsid w:val="008D4981"/>
    <w:pPr>
      <w:spacing w:after="0" w:line="240" w:lineRule="auto"/>
    </w:pPr>
  </w:style>
  <w:style w:type="character" w:styleId="Hyperlink">
    <w:name w:val="Hyperlink"/>
    <w:rsid w:val="009C299E"/>
    <w:rPr>
      <w:color w:val="0000FF"/>
      <w:u w:val="single"/>
    </w:rPr>
  </w:style>
  <w:style w:type="paragraph" w:styleId="Bibliography">
    <w:name w:val="Bibliography"/>
    <w:basedOn w:val="Normal"/>
    <w:next w:val="Normal"/>
    <w:uiPriority w:val="37"/>
    <w:unhideWhenUsed/>
    <w:rsid w:val="006B7804"/>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7593">
      <w:bodyDiv w:val="1"/>
      <w:marLeft w:val="0"/>
      <w:marRight w:val="0"/>
      <w:marTop w:val="0"/>
      <w:marBottom w:val="0"/>
      <w:divBdr>
        <w:top w:val="none" w:sz="0" w:space="0" w:color="auto"/>
        <w:left w:val="none" w:sz="0" w:space="0" w:color="auto"/>
        <w:bottom w:val="none" w:sz="0" w:space="0" w:color="auto"/>
        <w:right w:val="none" w:sz="0" w:space="0" w:color="auto"/>
      </w:divBdr>
    </w:div>
    <w:div w:id="89547712">
      <w:bodyDiv w:val="1"/>
      <w:marLeft w:val="0"/>
      <w:marRight w:val="0"/>
      <w:marTop w:val="0"/>
      <w:marBottom w:val="0"/>
      <w:divBdr>
        <w:top w:val="none" w:sz="0" w:space="0" w:color="auto"/>
        <w:left w:val="none" w:sz="0" w:space="0" w:color="auto"/>
        <w:bottom w:val="none" w:sz="0" w:space="0" w:color="auto"/>
        <w:right w:val="none" w:sz="0" w:space="0" w:color="auto"/>
      </w:divBdr>
    </w:div>
    <w:div w:id="187179531">
      <w:bodyDiv w:val="1"/>
      <w:marLeft w:val="0"/>
      <w:marRight w:val="0"/>
      <w:marTop w:val="0"/>
      <w:marBottom w:val="0"/>
      <w:divBdr>
        <w:top w:val="none" w:sz="0" w:space="0" w:color="auto"/>
        <w:left w:val="none" w:sz="0" w:space="0" w:color="auto"/>
        <w:bottom w:val="none" w:sz="0" w:space="0" w:color="auto"/>
        <w:right w:val="none" w:sz="0" w:space="0" w:color="auto"/>
      </w:divBdr>
    </w:div>
    <w:div w:id="853568040">
      <w:bodyDiv w:val="1"/>
      <w:marLeft w:val="0"/>
      <w:marRight w:val="0"/>
      <w:marTop w:val="0"/>
      <w:marBottom w:val="0"/>
      <w:divBdr>
        <w:top w:val="none" w:sz="0" w:space="0" w:color="auto"/>
        <w:left w:val="none" w:sz="0" w:space="0" w:color="auto"/>
        <w:bottom w:val="none" w:sz="0" w:space="0" w:color="auto"/>
        <w:right w:val="none" w:sz="0" w:space="0" w:color="auto"/>
      </w:divBdr>
      <w:divsChild>
        <w:div w:id="13270227">
          <w:marLeft w:val="0"/>
          <w:marRight w:val="0"/>
          <w:marTop w:val="0"/>
          <w:marBottom w:val="0"/>
          <w:divBdr>
            <w:top w:val="none" w:sz="0" w:space="0" w:color="auto"/>
            <w:left w:val="none" w:sz="0" w:space="0" w:color="auto"/>
            <w:bottom w:val="none" w:sz="0" w:space="0" w:color="auto"/>
            <w:right w:val="none" w:sz="0" w:space="0" w:color="auto"/>
          </w:divBdr>
        </w:div>
        <w:div w:id="1167747470">
          <w:marLeft w:val="0"/>
          <w:marRight w:val="0"/>
          <w:marTop w:val="0"/>
          <w:marBottom w:val="0"/>
          <w:divBdr>
            <w:top w:val="none" w:sz="0" w:space="0" w:color="auto"/>
            <w:left w:val="none" w:sz="0" w:space="0" w:color="auto"/>
            <w:bottom w:val="none" w:sz="0" w:space="0" w:color="auto"/>
            <w:right w:val="none" w:sz="0" w:space="0" w:color="auto"/>
          </w:divBdr>
        </w:div>
        <w:div w:id="314145542">
          <w:marLeft w:val="0"/>
          <w:marRight w:val="0"/>
          <w:marTop w:val="0"/>
          <w:marBottom w:val="0"/>
          <w:divBdr>
            <w:top w:val="none" w:sz="0" w:space="0" w:color="auto"/>
            <w:left w:val="none" w:sz="0" w:space="0" w:color="auto"/>
            <w:bottom w:val="none" w:sz="0" w:space="0" w:color="auto"/>
            <w:right w:val="none" w:sz="0" w:space="0" w:color="auto"/>
          </w:divBdr>
        </w:div>
      </w:divsChild>
    </w:div>
    <w:div w:id="946039626">
      <w:bodyDiv w:val="1"/>
      <w:marLeft w:val="0"/>
      <w:marRight w:val="0"/>
      <w:marTop w:val="0"/>
      <w:marBottom w:val="0"/>
      <w:divBdr>
        <w:top w:val="none" w:sz="0" w:space="0" w:color="auto"/>
        <w:left w:val="none" w:sz="0" w:space="0" w:color="auto"/>
        <w:bottom w:val="none" w:sz="0" w:space="0" w:color="auto"/>
        <w:right w:val="none" w:sz="0" w:space="0" w:color="auto"/>
      </w:divBdr>
      <w:divsChild>
        <w:div w:id="475994652">
          <w:marLeft w:val="547"/>
          <w:marRight w:val="0"/>
          <w:marTop w:val="200"/>
          <w:marBottom w:val="160"/>
          <w:divBdr>
            <w:top w:val="none" w:sz="0" w:space="0" w:color="auto"/>
            <w:left w:val="none" w:sz="0" w:space="0" w:color="auto"/>
            <w:bottom w:val="none" w:sz="0" w:space="0" w:color="auto"/>
            <w:right w:val="none" w:sz="0" w:space="0" w:color="auto"/>
          </w:divBdr>
        </w:div>
        <w:div w:id="1677920959">
          <w:marLeft w:val="547"/>
          <w:marRight w:val="0"/>
          <w:marTop w:val="200"/>
          <w:marBottom w:val="160"/>
          <w:divBdr>
            <w:top w:val="none" w:sz="0" w:space="0" w:color="auto"/>
            <w:left w:val="none" w:sz="0" w:space="0" w:color="auto"/>
            <w:bottom w:val="none" w:sz="0" w:space="0" w:color="auto"/>
            <w:right w:val="none" w:sz="0" w:space="0" w:color="auto"/>
          </w:divBdr>
        </w:div>
        <w:div w:id="1415398098">
          <w:marLeft w:val="547"/>
          <w:marRight w:val="0"/>
          <w:marTop w:val="200"/>
          <w:marBottom w:val="160"/>
          <w:divBdr>
            <w:top w:val="none" w:sz="0" w:space="0" w:color="auto"/>
            <w:left w:val="none" w:sz="0" w:space="0" w:color="auto"/>
            <w:bottom w:val="none" w:sz="0" w:space="0" w:color="auto"/>
            <w:right w:val="none" w:sz="0" w:space="0" w:color="auto"/>
          </w:divBdr>
        </w:div>
        <w:div w:id="1681277694">
          <w:marLeft w:val="547"/>
          <w:marRight w:val="0"/>
          <w:marTop w:val="200"/>
          <w:marBottom w:val="160"/>
          <w:divBdr>
            <w:top w:val="none" w:sz="0" w:space="0" w:color="auto"/>
            <w:left w:val="none" w:sz="0" w:space="0" w:color="auto"/>
            <w:bottom w:val="none" w:sz="0" w:space="0" w:color="auto"/>
            <w:right w:val="none" w:sz="0" w:space="0" w:color="auto"/>
          </w:divBdr>
        </w:div>
        <w:div w:id="1283150190">
          <w:marLeft w:val="547"/>
          <w:marRight w:val="0"/>
          <w:marTop w:val="200"/>
          <w:marBottom w:val="160"/>
          <w:divBdr>
            <w:top w:val="none" w:sz="0" w:space="0" w:color="auto"/>
            <w:left w:val="none" w:sz="0" w:space="0" w:color="auto"/>
            <w:bottom w:val="none" w:sz="0" w:space="0" w:color="auto"/>
            <w:right w:val="none" w:sz="0" w:space="0" w:color="auto"/>
          </w:divBdr>
        </w:div>
        <w:div w:id="1076320972">
          <w:marLeft w:val="547"/>
          <w:marRight w:val="0"/>
          <w:marTop w:val="200"/>
          <w:marBottom w:val="160"/>
          <w:divBdr>
            <w:top w:val="none" w:sz="0" w:space="0" w:color="auto"/>
            <w:left w:val="none" w:sz="0" w:space="0" w:color="auto"/>
            <w:bottom w:val="none" w:sz="0" w:space="0" w:color="auto"/>
            <w:right w:val="none" w:sz="0" w:space="0" w:color="auto"/>
          </w:divBdr>
        </w:div>
        <w:div w:id="1584992753">
          <w:marLeft w:val="547"/>
          <w:marRight w:val="0"/>
          <w:marTop w:val="200"/>
          <w:marBottom w:val="160"/>
          <w:divBdr>
            <w:top w:val="none" w:sz="0" w:space="0" w:color="auto"/>
            <w:left w:val="none" w:sz="0" w:space="0" w:color="auto"/>
            <w:bottom w:val="none" w:sz="0" w:space="0" w:color="auto"/>
            <w:right w:val="none" w:sz="0" w:space="0" w:color="auto"/>
          </w:divBdr>
        </w:div>
        <w:div w:id="324283967">
          <w:marLeft w:val="547"/>
          <w:marRight w:val="0"/>
          <w:marTop w:val="200"/>
          <w:marBottom w:val="160"/>
          <w:divBdr>
            <w:top w:val="none" w:sz="0" w:space="0" w:color="auto"/>
            <w:left w:val="none" w:sz="0" w:space="0" w:color="auto"/>
            <w:bottom w:val="none" w:sz="0" w:space="0" w:color="auto"/>
            <w:right w:val="none" w:sz="0" w:space="0" w:color="auto"/>
          </w:divBdr>
        </w:div>
      </w:divsChild>
    </w:div>
    <w:div w:id="957300829">
      <w:bodyDiv w:val="1"/>
      <w:marLeft w:val="0"/>
      <w:marRight w:val="0"/>
      <w:marTop w:val="0"/>
      <w:marBottom w:val="0"/>
      <w:divBdr>
        <w:top w:val="none" w:sz="0" w:space="0" w:color="auto"/>
        <w:left w:val="none" w:sz="0" w:space="0" w:color="auto"/>
        <w:bottom w:val="none" w:sz="0" w:space="0" w:color="auto"/>
        <w:right w:val="none" w:sz="0" w:space="0" w:color="auto"/>
      </w:divBdr>
    </w:div>
    <w:div w:id="142816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1FA36-2D4E-9644-99FC-BBC42E33C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32084</Words>
  <Characters>161062</Characters>
  <Application>Microsoft Office Word</Application>
  <DocSecurity>0</DocSecurity>
  <Lines>2368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Batistoni,T</dc:creator>
  <cp:keywords/>
  <dc:description/>
  <cp:lastModifiedBy>Raihani, Nichola</cp:lastModifiedBy>
  <cp:revision>4</cp:revision>
  <dcterms:created xsi:type="dcterms:W3CDTF">2021-08-06T17:43:00Z</dcterms:created>
  <dcterms:modified xsi:type="dcterms:W3CDTF">2021-08-06T17:45:00Z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id="N5isV58P"/&gt;&lt;style id="http://www.zotero.org/styles/elsevier-harvard" hasBibliography="1" bibliographyStyleHasBeenSet="1"/&gt;&lt;prefs&gt;&lt;pref name="fieldType" value="Field"/&gt;&lt;/prefs&gt;&lt;/data&gt;</vt:lpwstr>
  </property>
</Properties>
</file>